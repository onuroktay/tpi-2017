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2D" w:rsidRPr="000D6544" w:rsidRDefault="0087012D" w:rsidP="0087012D">
      <w:pPr>
        <w:spacing w:after="0" w:line="240" w:lineRule="auto"/>
        <w:rPr>
          <w:rFonts w:cs="Arial"/>
          <w:b/>
          <w:sz w:val="28"/>
          <w:lang w:val="fr-CH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F4293C5" wp14:editId="685F6FA0">
            <wp:simplePos x="0" y="0"/>
            <wp:positionH relativeFrom="column">
              <wp:posOffset>4395470</wp:posOffset>
            </wp:positionH>
            <wp:positionV relativeFrom="paragraph">
              <wp:posOffset>-259508</wp:posOffset>
            </wp:positionV>
            <wp:extent cx="1264285" cy="736600"/>
            <wp:effectExtent l="0" t="0" r="5715" b="0"/>
            <wp:wrapTight wrapText="bothSides">
              <wp:wrapPolygon edited="0">
                <wp:start x="3472" y="0"/>
                <wp:lineTo x="434" y="2234"/>
                <wp:lineTo x="0" y="11917"/>
                <wp:lineTo x="0" y="15641"/>
                <wp:lineTo x="1302" y="20855"/>
                <wp:lineTo x="21264" y="20855"/>
                <wp:lineTo x="21264" y="13407"/>
                <wp:lineTo x="7377" y="11917"/>
                <wp:lineTo x="7377" y="5214"/>
                <wp:lineTo x="6075" y="0"/>
                <wp:lineTo x="3472" y="0"/>
              </wp:wrapPolygon>
            </wp:wrapTight>
            <wp:docPr id="7" name="Image 7" descr="http://www.iseig.ch/images/logo/ict_f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seig.ch/images/logo/ict_fp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12D">
        <w:rPr>
          <w:rFonts w:cs="Arial"/>
          <w:b/>
          <w:sz w:val="28"/>
          <w:lang w:val="fr-CH"/>
        </w:rPr>
        <w:t xml:space="preserve"> </w:t>
      </w:r>
      <w:r w:rsidRPr="000D6544">
        <w:rPr>
          <w:rFonts w:cs="Arial"/>
          <w:b/>
          <w:sz w:val="28"/>
          <w:lang w:val="fr-CH"/>
        </w:rPr>
        <w:t>Informaticien/-ne CFC</w:t>
      </w:r>
    </w:p>
    <w:p w:rsidR="0087012D" w:rsidRDefault="0087012D" w:rsidP="0087012D">
      <w:pPr>
        <w:spacing w:after="0" w:line="240" w:lineRule="auto"/>
      </w:pPr>
      <w:r w:rsidRPr="000D6544">
        <w:rPr>
          <w:rFonts w:cs="Arial"/>
          <w:lang w:val="fr-CH"/>
        </w:rPr>
        <w:t>Travail pratique individuel 201</w:t>
      </w:r>
      <w:r>
        <w:rPr>
          <w:rFonts w:cs="Arial"/>
          <w:lang w:val="fr-CH"/>
        </w:rPr>
        <w:t>7</w:t>
      </w:r>
      <w:r w:rsidRPr="000D6544">
        <w:rPr>
          <w:rFonts w:cs="Arial"/>
          <w:lang w:val="fr-CH"/>
        </w:rPr>
        <w:t xml:space="preserve"> (TPI)</w:t>
      </w:r>
      <w:r w:rsidRPr="0087012D">
        <w:rPr>
          <w:bCs/>
          <w:noProof/>
          <w:sz w:val="24"/>
          <w:lang w:eastAsia="fr-FR"/>
        </w:rPr>
        <w:t xml:space="preserve"> </w:t>
      </w:r>
    </w:p>
    <w:p w:rsidR="007946C7" w:rsidRPr="00BC74A6" w:rsidRDefault="0087012D" w:rsidP="002A095B">
      <w:pPr>
        <w:spacing w:before="2640" w:after="480"/>
        <w:jc w:val="center"/>
        <w:rPr>
          <w:rFonts w:asciiTheme="majorHAnsi" w:hAnsiTheme="majorHAnsi" w:cs="Arial"/>
          <w:sz w:val="64"/>
          <w:szCs w:val="64"/>
          <w:highlight w:val="lightGray"/>
        </w:rPr>
      </w:pPr>
      <w:r>
        <w:rPr>
          <w:bCs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D5C6DD2" wp14:editId="304A4EE7">
                <wp:simplePos x="0" y="0"/>
                <wp:positionH relativeFrom="column">
                  <wp:posOffset>4271010</wp:posOffset>
                </wp:positionH>
                <wp:positionV relativeFrom="paragraph">
                  <wp:posOffset>556317</wp:posOffset>
                </wp:positionV>
                <wp:extent cx="1492068" cy="459105"/>
                <wp:effectExtent l="0" t="0" r="32385" b="2349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068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E41" w:rsidRPr="004E3E41" w:rsidRDefault="0087012D" w:rsidP="0087012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Candidat N</w:t>
                            </w:r>
                            <w:r w:rsidR="004E3E41">
                              <w:rPr>
                                <w:color w:val="FF0000"/>
                                <w:vertAlign w:val="superscript"/>
                              </w:rPr>
                              <w:t>° </w:t>
                            </w:r>
                            <w:r w:rsidR="007761AB">
                              <w:rPr>
                                <w:color w:val="FF0000"/>
                              </w:rPr>
                              <w:t>: 122599</w:t>
                            </w:r>
                          </w:p>
                          <w:p w:rsidR="0087012D" w:rsidRPr="00660299" w:rsidRDefault="0087012D" w:rsidP="0087012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C6DD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6.3pt;margin-top:43.8pt;width:117.5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" o:allowincell="f" strokecolor="red">
                <v:textbox>
                  <w:txbxContent>
                    <w:p w:rsidR="004E3E41" w:rsidRPr="004E3E41" w:rsidRDefault="0087012D" w:rsidP="0087012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Candidat N</w:t>
                      </w:r>
                      <w:r w:rsidR="004E3E41">
                        <w:rPr>
                          <w:color w:val="FF0000"/>
                          <w:vertAlign w:val="superscript"/>
                        </w:rPr>
                        <w:t>° </w:t>
                      </w:r>
                      <w:r w:rsidR="007761AB">
                        <w:rPr>
                          <w:color w:val="FF0000"/>
                        </w:rPr>
                        <w:t>: 122599</w:t>
                      </w:r>
                    </w:p>
                    <w:p w:rsidR="0087012D" w:rsidRPr="00660299" w:rsidRDefault="0087012D" w:rsidP="0087012D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501">
        <w:rPr>
          <w:rFonts w:asciiTheme="majorHAnsi" w:hAnsiTheme="majorHAnsi" w:cs="Arial"/>
          <w:sz w:val="64"/>
          <w:szCs w:val="64"/>
        </w:rPr>
        <w:t>Travail Pratique Individuel 2017</w:t>
      </w:r>
    </w:p>
    <w:p w:rsidR="002A095B" w:rsidRPr="00B86DCF" w:rsidRDefault="00B86DCF" w:rsidP="002A095B">
      <w:pPr>
        <w:spacing w:before="1200" w:after="600"/>
        <w:jc w:val="center"/>
        <w:rPr>
          <w:rFonts w:asciiTheme="majorHAnsi" w:hAnsiTheme="majorHAnsi" w:cs="Arial"/>
          <w:sz w:val="44"/>
          <w:szCs w:val="44"/>
        </w:rPr>
      </w:pPr>
      <w:bookmarkStart w:id="0" w:name="Sujet"/>
      <w:r w:rsidRPr="002811DA">
        <w:rPr>
          <w:rFonts w:asciiTheme="majorHAnsi" w:hAnsiTheme="majorHAnsi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9B9903" wp14:editId="2DC1BE79">
                <wp:simplePos x="0" y="0"/>
                <wp:positionH relativeFrom="column">
                  <wp:posOffset>6985</wp:posOffset>
                </wp:positionH>
                <wp:positionV relativeFrom="paragraph">
                  <wp:posOffset>1282065</wp:posOffset>
                </wp:positionV>
                <wp:extent cx="5412740" cy="2857500"/>
                <wp:effectExtent l="0" t="0" r="0" b="12700"/>
                <wp:wrapSquare wrapText="bothSides"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285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F0A" w:rsidRDefault="005A7F0A" w:rsidP="002A09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B9903" id="Zone de texte 2" o:spid="_x0000_s1027" type="#_x0000_t202" style="position:absolute;left:0;text-align:left;margin-left:.55pt;margin-top:100.95pt;width:426.2pt;height:2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" filled="f" stroked="f">
                <v:textbox>
                  <w:txbxContent>
                    <w:p w:rsidR="005A7F0A" w:rsidRDefault="005A7F0A" w:rsidP="002A095B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1EB7" w:rsidRPr="002811DA">
        <w:rPr>
          <w:rFonts w:asciiTheme="majorHAnsi" w:hAnsiTheme="majorHAnsi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0D206A" wp14:editId="7CB4F787">
                <wp:simplePos x="0" y="0"/>
                <wp:positionH relativeFrom="column">
                  <wp:posOffset>150636</wp:posOffset>
                </wp:positionH>
                <wp:positionV relativeFrom="paragraph">
                  <wp:posOffset>1040271</wp:posOffset>
                </wp:positionV>
                <wp:extent cx="5283200" cy="0"/>
                <wp:effectExtent l="0" t="0" r="25400" b="254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1F8CA" id="Connecteur droit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81.9pt" to="427.8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" strokecolor="black [3213]" strokeweight="2pt"/>
            </w:pict>
          </mc:Fallback>
        </mc:AlternateContent>
      </w:r>
      <w:bookmarkEnd w:id="0"/>
      <w:r w:rsidR="00804501" w:rsidRPr="00B86DCF">
        <w:rPr>
          <w:rFonts w:asciiTheme="majorHAnsi" w:hAnsiTheme="majorHAnsi" w:cs="Arial"/>
          <w:sz w:val="44"/>
          <w:szCs w:val="44"/>
        </w:rPr>
        <w:t>Amazon Reader</w:t>
      </w:r>
    </w:p>
    <w:p w:rsidR="00D07A27" w:rsidRDefault="00D07A27" w:rsidP="009A4706">
      <w:pPr>
        <w:rPr>
          <w:sz w:val="24"/>
          <w:lang w:val="fr-CH"/>
        </w:rPr>
      </w:pPr>
    </w:p>
    <w:p w:rsidR="006A326F" w:rsidRPr="009A4706" w:rsidRDefault="009A4706" w:rsidP="009A4706">
      <w:pPr>
        <w:rPr>
          <w:b/>
          <w:sz w:val="24"/>
          <w:lang w:val="fr-CH"/>
        </w:rPr>
      </w:pPr>
      <w:r w:rsidRPr="00917D4F">
        <w:rPr>
          <w:sz w:val="24"/>
          <w:lang w:val="fr-CH"/>
        </w:rPr>
        <w:t xml:space="preserve">Nom du candidat : </w:t>
      </w:r>
      <w:r>
        <w:rPr>
          <w:sz w:val="24"/>
          <w:lang w:val="fr-CH"/>
        </w:rPr>
        <w:t>Onur Oktay Dogan</w:t>
      </w:r>
    </w:p>
    <w:p w:rsidR="0087012D" w:rsidRDefault="00EC4002" w:rsidP="001A4A7B">
      <w:pPr>
        <w:tabs>
          <w:tab w:val="left" w:pos="5245"/>
        </w:tabs>
        <w:rPr>
          <w:rFonts w:asciiTheme="majorHAnsi" w:hAnsiTheme="majorHAnsi" w:cs="Arial"/>
        </w:rPr>
      </w:pPr>
      <w:r w:rsidRPr="00B86DCF">
        <w:rPr>
          <w:rFonts w:asciiTheme="majorHAnsi" w:hAnsiTheme="majorHAnsi" w:cs="Arial"/>
        </w:rPr>
        <w:t>Classe</w:t>
      </w:r>
      <w:r w:rsidR="009A4706">
        <w:rPr>
          <w:rFonts w:asciiTheme="majorHAnsi" w:hAnsiTheme="majorHAnsi" w:cs="Arial"/>
        </w:rPr>
        <w:t xml:space="preserve"> du candidat</w:t>
      </w:r>
      <w:r w:rsidRPr="00B86DCF">
        <w:rPr>
          <w:rFonts w:asciiTheme="majorHAnsi" w:hAnsiTheme="majorHAnsi" w:cs="Arial"/>
        </w:rPr>
        <w:t xml:space="preserve"> : </w:t>
      </w:r>
      <w:bookmarkStart w:id="1" w:name="Classe"/>
      <w:r w:rsidR="00804501" w:rsidRPr="00B86DCF">
        <w:rPr>
          <w:rFonts w:asciiTheme="majorHAnsi" w:hAnsiTheme="majorHAnsi" w:cs="Arial"/>
        </w:rPr>
        <w:t>30454</w:t>
      </w:r>
      <w:r w:rsidR="002A095B" w:rsidRPr="00B86DCF">
        <w:rPr>
          <w:rFonts w:asciiTheme="majorHAnsi" w:hAnsiTheme="majorHAnsi" w:cs="Arial"/>
        </w:rPr>
        <w:t>1</w:t>
      </w:r>
      <w:bookmarkStart w:id="2" w:name="Date"/>
      <w:bookmarkEnd w:id="1"/>
    </w:p>
    <w:bookmarkEnd w:id="2"/>
    <w:p w:rsidR="006A326F" w:rsidRPr="00BC74A6" w:rsidRDefault="002019CB" w:rsidP="001A4A7B">
      <w:pPr>
        <w:tabs>
          <w:tab w:val="left" w:pos="5245"/>
        </w:tabs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fldChar w:fldCharType="begin"/>
      </w:r>
      <w:r>
        <w:rPr>
          <w:rFonts w:asciiTheme="majorHAnsi" w:hAnsiTheme="majorHAnsi" w:cs="Arial"/>
        </w:rPr>
        <w:instrText xml:space="preserve"> TIME \@ "d MMMM yyyy" </w:instrText>
      </w:r>
      <w:r>
        <w:rPr>
          <w:rFonts w:asciiTheme="majorHAnsi" w:hAnsiTheme="majorHAnsi" w:cs="Arial"/>
        </w:rPr>
        <w:fldChar w:fldCharType="separate"/>
      </w:r>
      <w:r w:rsidR="009D1386">
        <w:rPr>
          <w:rFonts w:asciiTheme="majorHAnsi" w:hAnsiTheme="majorHAnsi" w:cs="Arial"/>
          <w:noProof/>
        </w:rPr>
        <w:t>4 juin 2017</w:t>
      </w:r>
      <w:r>
        <w:rPr>
          <w:rFonts w:asciiTheme="majorHAnsi" w:hAnsiTheme="majorHAnsi" w:cs="Arial"/>
        </w:rPr>
        <w:fldChar w:fldCharType="end"/>
      </w:r>
    </w:p>
    <w:p w:rsidR="001A4A7B" w:rsidRPr="004E3E41" w:rsidRDefault="001A4A7B" w:rsidP="00E925FE">
      <w:pPr>
        <w:tabs>
          <w:tab w:val="center" w:pos="4536"/>
          <w:tab w:val="left" w:pos="5245"/>
        </w:tabs>
        <w:rPr>
          <w:rFonts w:asciiTheme="majorHAnsi" w:hAnsiTheme="majorHAnsi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i w:val="0"/>
          <w:color w:val="auto"/>
          <w:sz w:val="22"/>
          <w:szCs w:val="22"/>
          <w:lang w:val="fr-FR" w:eastAsia="en-US"/>
        </w:rPr>
        <w:id w:val="1034552804"/>
        <w:docPartObj>
          <w:docPartGallery w:val="Table of Contents"/>
          <w:docPartUnique/>
        </w:docPartObj>
      </w:sdtPr>
      <w:sdtEndPr>
        <w:rPr>
          <w:rFonts w:ascii="Cambria" w:hAnsi="Cambria"/>
        </w:rPr>
      </w:sdtEndPr>
      <w:sdtContent>
        <w:p w:rsidR="00AF627B" w:rsidRDefault="00AF627B" w:rsidP="002A095B">
          <w:pPr>
            <w:pStyle w:val="En-ttedetabledesmatires"/>
            <w:numPr>
              <w:ilvl w:val="0"/>
              <w:numId w:val="0"/>
            </w:numPr>
            <w:ind w:left="425" w:hanging="425"/>
            <w:jc w:val="center"/>
            <w:rPr>
              <w:u w:val="single"/>
              <w:lang w:val="fr-FR"/>
            </w:rPr>
          </w:pPr>
          <w:r w:rsidRPr="0085511D">
            <w:rPr>
              <w:u w:val="single"/>
              <w:lang w:val="fr-FR"/>
            </w:rPr>
            <w:t>Table des matières</w:t>
          </w:r>
        </w:p>
        <w:p w:rsidR="00065E87" w:rsidRDefault="00AF627B">
          <w:pPr>
            <w:pStyle w:val="TM1"/>
            <w:rPr>
              <w:rFonts w:asciiTheme="minorHAnsi" w:hAnsiTheme="minorHAnsi"/>
              <w:b w:val="0"/>
              <w:lang w:eastAsia="fr-FR"/>
            </w:rPr>
          </w:pPr>
          <w:r>
            <w:rPr>
              <w:lang w:val="fr-CH"/>
            </w:rPr>
            <w:fldChar w:fldCharType="begin"/>
          </w:r>
          <w:r>
            <w:instrText xml:space="preserve"> TOC \o "1-3" \h \z \u </w:instrText>
          </w:r>
          <w:r>
            <w:rPr>
              <w:lang w:val="fr-CH"/>
            </w:rPr>
            <w:fldChar w:fldCharType="separate"/>
          </w:r>
          <w:hyperlink w:anchor="_Toc484352142" w:history="1">
            <w:r w:rsidR="00065E87" w:rsidRPr="00EE605A">
              <w:rPr>
                <w:rStyle w:val="Lienhypertexte"/>
              </w:rPr>
              <w:t>1</w:t>
            </w:r>
            <w:r w:rsidR="00065E87">
              <w:rPr>
                <w:rFonts w:asciiTheme="minorHAnsi" w:hAnsiTheme="minorHAnsi"/>
                <w:b w:val="0"/>
                <w:lang w:eastAsia="fr-FR"/>
              </w:rPr>
              <w:tab/>
            </w:r>
            <w:r w:rsidR="00065E87" w:rsidRPr="00EE605A">
              <w:rPr>
                <w:rStyle w:val="Lienhypertexte"/>
              </w:rPr>
              <w:t>Analyse de l’état actuel</w:t>
            </w:r>
            <w:r w:rsidR="00065E87">
              <w:rPr>
                <w:webHidden/>
              </w:rPr>
              <w:tab/>
            </w:r>
            <w:r w:rsidR="00065E87">
              <w:rPr>
                <w:webHidden/>
              </w:rPr>
              <w:fldChar w:fldCharType="begin"/>
            </w:r>
            <w:r w:rsidR="00065E87">
              <w:rPr>
                <w:webHidden/>
              </w:rPr>
              <w:instrText xml:space="preserve"> PAGEREF _Toc484352142 \h </w:instrText>
            </w:r>
            <w:r w:rsidR="00065E87">
              <w:rPr>
                <w:webHidden/>
              </w:rPr>
            </w:r>
            <w:r w:rsidR="00065E87">
              <w:rPr>
                <w:webHidden/>
              </w:rPr>
              <w:fldChar w:fldCharType="separate"/>
            </w:r>
            <w:r w:rsidR="00065E87">
              <w:rPr>
                <w:webHidden/>
              </w:rPr>
              <w:t>3</w:t>
            </w:r>
            <w:r w:rsidR="00065E87">
              <w:rPr>
                <w:webHidden/>
              </w:rPr>
              <w:fldChar w:fldCharType="end"/>
            </w:r>
          </w:hyperlink>
        </w:p>
        <w:p w:rsidR="00065E87" w:rsidRDefault="007A7992">
          <w:pPr>
            <w:pStyle w:val="TM2"/>
            <w:rPr>
              <w:rFonts w:asciiTheme="minorHAnsi" w:hAnsiTheme="minorHAnsi"/>
              <w:lang w:eastAsia="fr-FR"/>
            </w:rPr>
          </w:pPr>
          <w:hyperlink w:anchor="_Toc484352143" w:history="1">
            <w:r w:rsidR="00065E87" w:rsidRPr="00EE605A">
              <w:rPr>
                <w:rStyle w:val="Lienhypertexte"/>
              </w:rPr>
              <w:t>1.1</w:t>
            </w:r>
            <w:r w:rsidR="00065E87">
              <w:rPr>
                <w:rFonts w:asciiTheme="minorHAnsi" w:hAnsiTheme="minorHAnsi"/>
                <w:lang w:eastAsia="fr-FR"/>
              </w:rPr>
              <w:tab/>
            </w:r>
            <w:r w:rsidR="00065E87" w:rsidRPr="00EE605A">
              <w:rPr>
                <w:rStyle w:val="Lienhypertexte"/>
              </w:rPr>
              <w:t>Analyse de l’état désiré</w:t>
            </w:r>
            <w:r w:rsidR="00065E87">
              <w:rPr>
                <w:webHidden/>
              </w:rPr>
              <w:tab/>
            </w:r>
            <w:r w:rsidR="00065E87">
              <w:rPr>
                <w:webHidden/>
              </w:rPr>
              <w:fldChar w:fldCharType="begin"/>
            </w:r>
            <w:r w:rsidR="00065E87">
              <w:rPr>
                <w:webHidden/>
              </w:rPr>
              <w:instrText xml:space="preserve"> PAGEREF _Toc484352143 \h </w:instrText>
            </w:r>
            <w:r w:rsidR="00065E87">
              <w:rPr>
                <w:webHidden/>
              </w:rPr>
            </w:r>
            <w:r w:rsidR="00065E87">
              <w:rPr>
                <w:webHidden/>
              </w:rPr>
              <w:fldChar w:fldCharType="separate"/>
            </w:r>
            <w:r w:rsidR="00065E87">
              <w:rPr>
                <w:webHidden/>
              </w:rPr>
              <w:t>3</w:t>
            </w:r>
            <w:r w:rsidR="00065E87">
              <w:rPr>
                <w:webHidden/>
              </w:rPr>
              <w:fldChar w:fldCharType="end"/>
            </w:r>
          </w:hyperlink>
        </w:p>
        <w:p w:rsidR="00065E87" w:rsidRDefault="007A7992">
          <w:pPr>
            <w:pStyle w:val="TM1"/>
            <w:rPr>
              <w:rFonts w:asciiTheme="minorHAnsi" w:hAnsiTheme="minorHAnsi"/>
              <w:b w:val="0"/>
              <w:lang w:eastAsia="fr-FR"/>
            </w:rPr>
          </w:pPr>
          <w:hyperlink w:anchor="_Toc484352144" w:history="1">
            <w:r w:rsidR="00065E87" w:rsidRPr="00EE605A">
              <w:rPr>
                <w:rStyle w:val="Lienhypertexte"/>
              </w:rPr>
              <w:t>2</w:t>
            </w:r>
            <w:r w:rsidR="00065E87">
              <w:rPr>
                <w:rFonts w:asciiTheme="minorHAnsi" w:hAnsiTheme="minorHAnsi"/>
                <w:b w:val="0"/>
                <w:lang w:eastAsia="fr-FR"/>
              </w:rPr>
              <w:tab/>
            </w:r>
            <w:r w:rsidR="00065E87" w:rsidRPr="00EE605A">
              <w:rPr>
                <w:rStyle w:val="Lienhypertexte"/>
              </w:rPr>
              <w:t>Exigences de l’application</w:t>
            </w:r>
            <w:r w:rsidR="00065E87">
              <w:rPr>
                <w:webHidden/>
              </w:rPr>
              <w:tab/>
            </w:r>
            <w:r w:rsidR="00065E87">
              <w:rPr>
                <w:webHidden/>
              </w:rPr>
              <w:fldChar w:fldCharType="begin"/>
            </w:r>
            <w:r w:rsidR="00065E87">
              <w:rPr>
                <w:webHidden/>
              </w:rPr>
              <w:instrText xml:space="preserve"> PAGEREF _Toc484352144 \h </w:instrText>
            </w:r>
            <w:r w:rsidR="00065E87">
              <w:rPr>
                <w:webHidden/>
              </w:rPr>
            </w:r>
            <w:r w:rsidR="00065E87">
              <w:rPr>
                <w:webHidden/>
              </w:rPr>
              <w:fldChar w:fldCharType="separate"/>
            </w:r>
            <w:r w:rsidR="00065E87">
              <w:rPr>
                <w:webHidden/>
              </w:rPr>
              <w:t>3</w:t>
            </w:r>
            <w:r w:rsidR="00065E87">
              <w:rPr>
                <w:webHidden/>
              </w:rPr>
              <w:fldChar w:fldCharType="end"/>
            </w:r>
          </w:hyperlink>
        </w:p>
        <w:p w:rsidR="00065E87" w:rsidRDefault="007A7992">
          <w:pPr>
            <w:pStyle w:val="TM2"/>
            <w:rPr>
              <w:rFonts w:asciiTheme="minorHAnsi" w:hAnsiTheme="minorHAnsi"/>
              <w:lang w:eastAsia="fr-FR"/>
            </w:rPr>
          </w:pPr>
          <w:hyperlink w:anchor="_Toc484352145" w:history="1">
            <w:r w:rsidR="00065E87" w:rsidRPr="00EE605A">
              <w:rPr>
                <w:rStyle w:val="Lienhypertexte"/>
              </w:rPr>
              <w:t>2.1</w:t>
            </w:r>
            <w:r w:rsidR="00065E87">
              <w:rPr>
                <w:rFonts w:asciiTheme="minorHAnsi" w:hAnsiTheme="minorHAnsi"/>
                <w:lang w:eastAsia="fr-FR"/>
              </w:rPr>
              <w:tab/>
            </w:r>
            <w:r w:rsidR="00065E87" w:rsidRPr="00EE605A">
              <w:rPr>
                <w:rStyle w:val="Lienhypertexte"/>
              </w:rPr>
              <w:t>L’import des Articles</w:t>
            </w:r>
            <w:r w:rsidR="00065E87">
              <w:rPr>
                <w:webHidden/>
              </w:rPr>
              <w:tab/>
            </w:r>
            <w:r w:rsidR="00065E87">
              <w:rPr>
                <w:webHidden/>
              </w:rPr>
              <w:fldChar w:fldCharType="begin"/>
            </w:r>
            <w:r w:rsidR="00065E87">
              <w:rPr>
                <w:webHidden/>
              </w:rPr>
              <w:instrText xml:space="preserve"> PAGEREF _Toc484352145 \h </w:instrText>
            </w:r>
            <w:r w:rsidR="00065E87">
              <w:rPr>
                <w:webHidden/>
              </w:rPr>
            </w:r>
            <w:r w:rsidR="00065E87">
              <w:rPr>
                <w:webHidden/>
              </w:rPr>
              <w:fldChar w:fldCharType="separate"/>
            </w:r>
            <w:r w:rsidR="00065E87">
              <w:rPr>
                <w:webHidden/>
              </w:rPr>
              <w:t>3</w:t>
            </w:r>
            <w:r w:rsidR="00065E87">
              <w:rPr>
                <w:webHidden/>
              </w:rPr>
              <w:fldChar w:fldCharType="end"/>
            </w:r>
          </w:hyperlink>
        </w:p>
        <w:p w:rsidR="00065E87" w:rsidRDefault="007A7992">
          <w:pPr>
            <w:pStyle w:val="TM2"/>
            <w:rPr>
              <w:rFonts w:asciiTheme="minorHAnsi" w:hAnsiTheme="minorHAnsi"/>
              <w:lang w:eastAsia="fr-FR"/>
            </w:rPr>
          </w:pPr>
          <w:hyperlink w:anchor="_Toc484352146" w:history="1">
            <w:r w:rsidR="00065E87" w:rsidRPr="00EE605A">
              <w:rPr>
                <w:rStyle w:val="Lienhypertexte"/>
                <w:lang w:val="fr-CH"/>
              </w:rPr>
              <w:t>2.2</w:t>
            </w:r>
            <w:r w:rsidR="00065E87">
              <w:rPr>
                <w:rFonts w:asciiTheme="minorHAnsi" w:hAnsiTheme="minorHAnsi"/>
                <w:lang w:eastAsia="fr-FR"/>
              </w:rPr>
              <w:tab/>
            </w:r>
            <w:r w:rsidR="00065E87" w:rsidRPr="00EE605A">
              <w:rPr>
                <w:rStyle w:val="Lienhypertexte"/>
                <w:lang w:val="fr-CH"/>
              </w:rPr>
              <w:t>Sauvegarde des articles dans une base de données</w:t>
            </w:r>
            <w:r w:rsidR="00065E87">
              <w:rPr>
                <w:webHidden/>
              </w:rPr>
              <w:tab/>
            </w:r>
            <w:r w:rsidR="00065E87">
              <w:rPr>
                <w:webHidden/>
              </w:rPr>
              <w:fldChar w:fldCharType="begin"/>
            </w:r>
            <w:r w:rsidR="00065E87">
              <w:rPr>
                <w:webHidden/>
              </w:rPr>
              <w:instrText xml:space="preserve"> PAGEREF _Toc484352146 \h </w:instrText>
            </w:r>
            <w:r w:rsidR="00065E87">
              <w:rPr>
                <w:webHidden/>
              </w:rPr>
            </w:r>
            <w:r w:rsidR="00065E87">
              <w:rPr>
                <w:webHidden/>
              </w:rPr>
              <w:fldChar w:fldCharType="separate"/>
            </w:r>
            <w:r w:rsidR="00065E87">
              <w:rPr>
                <w:webHidden/>
              </w:rPr>
              <w:t>4</w:t>
            </w:r>
            <w:r w:rsidR="00065E87">
              <w:rPr>
                <w:webHidden/>
              </w:rPr>
              <w:fldChar w:fldCharType="end"/>
            </w:r>
          </w:hyperlink>
        </w:p>
        <w:p w:rsidR="00065E87" w:rsidRDefault="007A7992">
          <w:pPr>
            <w:pStyle w:val="TM2"/>
            <w:rPr>
              <w:rFonts w:asciiTheme="minorHAnsi" w:hAnsiTheme="minorHAnsi"/>
              <w:lang w:eastAsia="fr-FR"/>
            </w:rPr>
          </w:pPr>
          <w:hyperlink w:anchor="_Toc484352147" w:history="1">
            <w:r w:rsidR="00065E87" w:rsidRPr="00EE605A">
              <w:rPr>
                <w:rStyle w:val="Lienhypertexte"/>
                <w:lang w:val="fr-CH"/>
              </w:rPr>
              <w:t>2.3</w:t>
            </w:r>
            <w:r w:rsidR="00065E87">
              <w:rPr>
                <w:rFonts w:asciiTheme="minorHAnsi" w:hAnsiTheme="minorHAnsi"/>
                <w:lang w:eastAsia="fr-FR"/>
              </w:rPr>
              <w:tab/>
            </w:r>
            <w:r w:rsidR="00065E87" w:rsidRPr="00EE605A">
              <w:rPr>
                <w:rStyle w:val="Lienhypertexte"/>
                <w:lang w:val="fr-CH"/>
              </w:rPr>
              <w:t>Serveur Web</w:t>
            </w:r>
            <w:r w:rsidR="00065E87">
              <w:rPr>
                <w:webHidden/>
              </w:rPr>
              <w:tab/>
            </w:r>
            <w:r w:rsidR="00065E87">
              <w:rPr>
                <w:webHidden/>
              </w:rPr>
              <w:fldChar w:fldCharType="begin"/>
            </w:r>
            <w:r w:rsidR="00065E87">
              <w:rPr>
                <w:webHidden/>
              </w:rPr>
              <w:instrText xml:space="preserve"> PAGEREF _Toc484352147 \h </w:instrText>
            </w:r>
            <w:r w:rsidR="00065E87">
              <w:rPr>
                <w:webHidden/>
              </w:rPr>
            </w:r>
            <w:r w:rsidR="00065E87">
              <w:rPr>
                <w:webHidden/>
              </w:rPr>
              <w:fldChar w:fldCharType="separate"/>
            </w:r>
            <w:r w:rsidR="00065E87">
              <w:rPr>
                <w:webHidden/>
              </w:rPr>
              <w:t>4</w:t>
            </w:r>
            <w:r w:rsidR="00065E87">
              <w:rPr>
                <w:webHidden/>
              </w:rPr>
              <w:fldChar w:fldCharType="end"/>
            </w:r>
          </w:hyperlink>
        </w:p>
        <w:p w:rsidR="00065E87" w:rsidRDefault="007A7992">
          <w:pPr>
            <w:pStyle w:val="TM2"/>
            <w:rPr>
              <w:rFonts w:asciiTheme="minorHAnsi" w:hAnsiTheme="minorHAnsi"/>
              <w:lang w:eastAsia="fr-FR"/>
            </w:rPr>
          </w:pPr>
          <w:hyperlink w:anchor="_Toc484352148" w:history="1">
            <w:r w:rsidR="00065E87" w:rsidRPr="00EE605A">
              <w:rPr>
                <w:rStyle w:val="Lienhypertexte"/>
                <w:lang w:val="fr-CH"/>
              </w:rPr>
              <w:t>2.4</w:t>
            </w:r>
            <w:r w:rsidR="00065E87">
              <w:rPr>
                <w:rFonts w:asciiTheme="minorHAnsi" w:hAnsiTheme="minorHAnsi"/>
                <w:lang w:eastAsia="fr-FR"/>
              </w:rPr>
              <w:tab/>
            </w:r>
            <w:r w:rsidR="00065E87" w:rsidRPr="00EE605A">
              <w:rPr>
                <w:rStyle w:val="Lienhypertexte"/>
                <w:lang w:val="fr-CH"/>
              </w:rPr>
              <w:t>La sécurité</w:t>
            </w:r>
            <w:r w:rsidR="00065E87">
              <w:rPr>
                <w:webHidden/>
              </w:rPr>
              <w:tab/>
            </w:r>
            <w:r w:rsidR="00065E87">
              <w:rPr>
                <w:webHidden/>
              </w:rPr>
              <w:fldChar w:fldCharType="begin"/>
            </w:r>
            <w:r w:rsidR="00065E87">
              <w:rPr>
                <w:webHidden/>
              </w:rPr>
              <w:instrText xml:space="preserve"> PAGEREF _Toc484352148 \h </w:instrText>
            </w:r>
            <w:r w:rsidR="00065E87">
              <w:rPr>
                <w:webHidden/>
              </w:rPr>
            </w:r>
            <w:r w:rsidR="00065E87">
              <w:rPr>
                <w:webHidden/>
              </w:rPr>
              <w:fldChar w:fldCharType="separate"/>
            </w:r>
            <w:r w:rsidR="00065E87">
              <w:rPr>
                <w:webHidden/>
              </w:rPr>
              <w:t>4</w:t>
            </w:r>
            <w:r w:rsidR="00065E87">
              <w:rPr>
                <w:webHidden/>
              </w:rPr>
              <w:fldChar w:fldCharType="end"/>
            </w:r>
          </w:hyperlink>
        </w:p>
        <w:p w:rsidR="00065E87" w:rsidRDefault="007A7992">
          <w:pPr>
            <w:pStyle w:val="TM2"/>
            <w:rPr>
              <w:rFonts w:asciiTheme="minorHAnsi" w:hAnsiTheme="minorHAnsi"/>
              <w:lang w:eastAsia="fr-FR"/>
            </w:rPr>
          </w:pPr>
          <w:hyperlink w:anchor="_Toc484352149" w:history="1">
            <w:r w:rsidR="00065E87" w:rsidRPr="00EE605A">
              <w:rPr>
                <w:rStyle w:val="Lienhypertexte"/>
                <w:lang w:val="fr-CH"/>
              </w:rPr>
              <w:t>2.5</w:t>
            </w:r>
            <w:r w:rsidR="00065E87">
              <w:rPr>
                <w:rFonts w:asciiTheme="minorHAnsi" w:hAnsiTheme="minorHAnsi"/>
                <w:lang w:eastAsia="fr-FR"/>
              </w:rPr>
              <w:tab/>
            </w:r>
            <w:r w:rsidR="00065E87" w:rsidRPr="00EE605A">
              <w:rPr>
                <w:rStyle w:val="Lienhypertexte"/>
                <w:lang w:val="fr-CH"/>
              </w:rPr>
              <w:t>Client Web</w:t>
            </w:r>
            <w:r w:rsidR="00065E87">
              <w:rPr>
                <w:webHidden/>
              </w:rPr>
              <w:tab/>
            </w:r>
            <w:r w:rsidR="00065E87">
              <w:rPr>
                <w:webHidden/>
              </w:rPr>
              <w:fldChar w:fldCharType="begin"/>
            </w:r>
            <w:r w:rsidR="00065E87">
              <w:rPr>
                <w:webHidden/>
              </w:rPr>
              <w:instrText xml:space="preserve"> PAGEREF _Toc484352149 \h </w:instrText>
            </w:r>
            <w:r w:rsidR="00065E87">
              <w:rPr>
                <w:webHidden/>
              </w:rPr>
            </w:r>
            <w:r w:rsidR="00065E87">
              <w:rPr>
                <w:webHidden/>
              </w:rPr>
              <w:fldChar w:fldCharType="separate"/>
            </w:r>
            <w:r w:rsidR="00065E87">
              <w:rPr>
                <w:webHidden/>
              </w:rPr>
              <w:t>5</w:t>
            </w:r>
            <w:r w:rsidR="00065E87">
              <w:rPr>
                <w:webHidden/>
              </w:rPr>
              <w:fldChar w:fldCharType="end"/>
            </w:r>
          </w:hyperlink>
        </w:p>
        <w:p w:rsidR="00065E87" w:rsidRDefault="007A7992">
          <w:pPr>
            <w:pStyle w:val="TM1"/>
            <w:rPr>
              <w:rFonts w:asciiTheme="minorHAnsi" w:hAnsiTheme="minorHAnsi"/>
              <w:b w:val="0"/>
              <w:lang w:eastAsia="fr-FR"/>
            </w:rPr>
          </w:pPr>
          <w:hyperlink w:anchor="_Toc484352150" w:history="1">
            <w:r w:rsidR="00065E87" w:rsidRPr="00EE605A">
              <w:rPr>
                <w:rStyle w:val="Lienhypertexte"/>
              </w:rPr>
              <w:t>3</w:t>
            </w:r>
            <w:r w:rsidR="00065E87">
              <w:rPr>
                <w:rFonts w:asciiTheme="minorHAnsi" w:hAnsiTheme="minorHAnsi"/>
                <w:b w:val="0"/>
                <w:lang w:eastAsia="fr-FR"/>
              </w:rPr>
              <w:tab/>
            </w:r>
            <w:r w:rsidR="00065E87" w:rsidRPr="00EE605A">
              <w:rPr>
                <w:rStyle w:val="Lienhypertexte"/>
              </w:rPr>
              <w:t>Architecture d’application</w:t>
            </w:r>
            <w:r w:rsidR="00065E87">
              <w:rPr>
                <w:webHidden/>
              </w:rPr>
              <w:tab/>
            </w:r>
            <w:r w:rsidR="00065E87">
              <w:rPr>
                <w:webHidden/>
              </w:rPr>
              <w:fldChar w:fldCharType="begin"/>
            </w:r>
            <w:r w:rsidR="00065E87">
              <w:rPr>
                <w:webHidden/>
              </w:rPr>
              <w:instrText xml:space="preserve"> PAGEREF _Toc484352150 \h </w:instrText>
            </w:r>
            <w:r w:rsidR="00065E87">
              <w:rPr>
                <w:webHidden/>
              </w:rPr>
            </w:r>
            <w:r w:rsidR="00065E87">
              <w:rPr>
                <w:webHidden/>
              </w:rPr>
              <w:fldChar w:fldCharType="separate"/>
            </w:r>
            <w:r w:rsidR="00065E87">
              <w:rPr>
                <w:webHidden/>
              </w:rPr>
              <w:t>5</w:t>
            </w:r>
            <w:r w:rsidR="00065E87">
              <w:rPr>
                <w:webHidden/>
              </w:rPr>
              <w:fldChar w:fldCharType="end"/>
            </w:r>
          </w:hyperlink>
        </w:p>
        <w:p w:rsidR="00065E87" w:rsidRDefault="007A7992">
          <w:pPr>
            <w:pStyle w:val="TM1"/>
            <w:rPr>
              <w:rFonts w:asciiTheme="minorHAnsi" w:hAnsiTheme="minorHAnsi"/>
              <w:b w:val="0"/>
              <w:lang w:eastAsia="fr-FR"/>
            </w:rPr>
          </w:pPr>
          <w:hyperlink w:anchor="_Toc484352151" w:history="1">
            <w:r w:rsidR="00065E87" w:rsidRPr="00EE605A">
              <w:rPr>
                <w:rStyle w:val="Lienhypertexte"/>
              </w:rPr>
              <w:t>4</w:t>
            </w:r>
            <w:r w:rsidR="00065E87">
              <w:rPr>
                <w:rFonts w:asciiTheme="minorHAnsi" w:hAnsiTheme="minorHAnsi"/>
                <w:b w:val="0"/>
                <w:lang w:eastAsia="fr-FR"/>
              </w:rPr>
              <w:tab/>
            </w:r>
            <w:r w:rsidR="00065E87" w:rsidRPr="00EE605A">
              <w:rPr>
                <w:rStyle w:val="Lienhypertexte"/>
              </w:rPr>
              <w:t>Choix des technologies</w:t>
            </w:r>
            <w:r w:rsidR="00065E87">
              <w:rPr>
                <w:webHidden/>
              </w:rPr>
              <w:tab/>
            </w:r>
            <w:r w:rsidR="00065E87">
              <w:rPr>
                <w:webHidden/>
              </w:rPr>
              <w:fldChar w:fldCharType="begin"/>
            </w:r>
            <w:r w:rsidR="00065E87">
              <w:rPr>
                <w:webHidden/>
              </w:rPr>
              <w:instrText xml:space="preserve"> PAGEREF _Toc484352151 \h </w:instrText>
            </w:r>
            <w:r w:rsidR="00065E87">
              <w:rPr>
                <w:webHidden/>
              </w:rPr>
            </w:r>
            <w:r w:rsidR="00065E87">
              <w:rPr>
                <w:webHidden/>
              </w:rPr>
              <w:fldChar w:fldCharType="separate"/>
            </w:r>
            <w:r w:rsidR="00065E87">
              <w:rPr>
                <w:webHidden/>
              </w:rPr>
              <w:t>6</w:t>
            </w:r>
            <w:r w:rsidR="00065E87">
              <w:rPr>
                <w:webHidden/>
              </w:rPr>
              <w:fldChar w:fldCharType="end"/>
            </w:r>
          </w:hyperlink>
        </w:p>
        <w:p w:rsidR="00065E87" w:rsidRDefault="007A7992">
          <w:pPr>
            <w:pStyle w:val="TM2"/>
            <w:rPr>
              <w:rFonts w:asciiTheme="minorHAnsi" w:hAnsiTheme="minorHAnsi"/>
              <w:lang w:eastAsia="fr-FR"/>
            </w:rPr>
          </w:pPr>
          <w:hyperlink w:anchor="_Toc484352152" w:history="1">
            <w:r w:rsidR="00065E87" w:rsidRPr="00EE605A">
              <w:rPr>
                <w:rStyle w:val="Lienhypertexte"/>
                <w:lang w:val="fr-CH"/>
              </w:rPr>
              <w:t>4.1</w:t>
            </w:r>
            <w:r w:rsidR="00065E87">
              <w:rPr>
                <w:rFonts w:asciiTheme="minorHAnsi" w:hAnsiTheme="minorHAnsi"/>
                <w:lang w:eastAsia="fr-FR"/>
              </w:rPr>
              <w:tab/>
            </w:r>
            <w:r w:rsidR="00065E87" w:rsidRPr="00EE605A">
              <w:rPr>
                <w:rStyle w:val="Lienhypertexte"/>
                <w:lang w:val="fr-CH"/>
              </w:rPr>
              <w:t>Front-end</w:t>
            </w:r>
            <w:r w:rsidR="00065E87">
              <w:rPr>
                <w:webHidden/>
              </w:rPr>
              <w:tab/>
            </w:r>
            <w:r w:rsidR="00065E87">
              <w:rPr>
                <w:webHidden/>
              </w:rPr>
              <w:fldChar w:fldCharType="begin"/>
            </w:r>
            <w:r w:rsidR="00065E87">
              <w:rPr>
                <w:webHidden/>
              </w:rPr>
              <w:instrText xml:space="preserve"> PAGEREF _Toc484352152 \h </w:instrText>
            </w:r>
            <w:r w:rsidR="00065E87">
              <w:rPr>
                <w:webHidden/>
              </w:rPr>
            </w:r>
            <w:r w:rsidR="00065E87">
              <w:rPr>
                <w:webHidden/>
              </w:rPr>
              <w:fldChar w:fldCharType="separate"/>
            </w:r>
            <w:r w:rsidR="00065E87">
              <w:rPr>
                <w:webHidden/>
              </w:rPr>
              <w:t>6</w:t>
            </w:r>
            <w:r w:rsidR="00065E87">
              <w:rPr>
                <w:webHidden/>
              </w:rPr>
              <w:fldChar w:fldCharType="end"/>
            </w:r>
          </w:hyperlink>
        </w:p>
        <w:p w:rsidR="00065E87" w:rsidRDefault="007A7992">
          <w:pPr>
            <w:pStyle w:val="TM1"/>
            <w:rPr>
              <w:rFonts w:asciiTheme="minorHAnsi" w:hAnsiTheme="minorHAnsi"/>
              <w:b w:val="0"/>
              <w:lang w:eastAsia="fr-FR"/>
            </w:rPr>
          </w:pPr>
          <w:hyperlink w:anchor="_Toc484352153" w:history="1">
            <w:r w:rsidR="00065E87" w:rsidRPr="00EE605A">
              <w:rPr>
                <w:rStyle w:val="Lienhypertexte"/>
              </w:rPr>
              <w:t>5</w:t>
            </w:r>
            <w:r w:rsidR="00065E87">
              <w:rPr>
                <w:rFonts w:asciiTheme="minorHAnsi" w:hAnsiTheme="minorHAnsi"/>
                <w:b w:val="0"/>
                <w:lang w:eastAsia="fr-FR"/>
              </w:rPr>
              <w:tab/>
            </w:r>
            <w:r w:rsidR="00065E87" w:rsidRPr="00EE605A">
              <w:rPr>
                <w:rStyle w:val="Lienhypertexte"/>
              </w:rPr>
              <w:t>Choix du back-end</w:t>
            </w:r>
            <w:r w:rsidR="00065E87">
              <w:rPr>
                <w:webHidden/>
              </w:rPr>
              <w:tab/>
            </w:r>
            <w:r w:rsidR="00065E87">
              <w:rPr>
                <w:webHidden/>
              </w:rPr>
              <w:fldChar w:fldCharType="begin"/>
            </w:r>
            <w:r w:rsidR="00065E87">
              <w:rPr>
                <w:webHidden/>
              </w:rPr>
              <w:instrText xml:space="preserve"> PAGEREF _Toc484352153 \h </w:instrText>
            </w:r>
            <w:r w:rsidR="00065E87">
              <w:rPr>
                <w:webHidden/>
              </w:rPr>
            </w:r>
            <w:r w:rsidR="00065E87">
              <w:rPr>
                <w:webHidden/>
              </w:rPr>
              <w:fldChar w:fldCharType="separate"/>
            </w:r>
            <w:r w:rsidR="00065E87">
              <w:rPr>
                <w:webHidden/>
              </w:rPr>
              <w:t>6</w:t>
            </w:r>
            <w:r w:rsidR="00065E87">
              <w:rPr>
                <w:webHidden/>
              </w:rPr>
              <w:fldChar w:fldCharType="end"/>
            </w:r>
          </w:hyperlink>
        </w:p>
        <w:p w:rsidR="00065E87" w:rsidRDefault="007A7992">
          <w:pPr>
            <w:pStyle w:val="TM2"/>
            <w:rPr>
              <w:rFonts w:asciiTheme="minorHAnsi" w:hAnsiTheme="minorHAnsi"/>
              <w:lang w:eastAsia="fr-FR"/>
            </w:rPr>
          </w:pPr>
          <w:hyperlink w:anchor="_Toc484352154" w:history="1">
            <w:r w:rsidR="00065E87" w:rsidRPr="00EE605A">
              <w:rPr>
                <w:rStyle w:val="Lienhypertexte"/>
                <w:lang w:val="fr-CH"/>
              </w:rPr>
              <w:t>5.1</w:t>
            </w:r>
            <w:r w:rsidR="00065E87">
              <w:rPr>
                <w:rFonts w:asciiTheme="minorHAnsi" w:hAnsiTheme="minorHAnsi"/>
                <w:lang w:eastAsia="fr-FR"/>
              </w:rPr>
              <w:tab/>
            </w:r>
            <w:r w:rsidR="00065E87" w:rsidRPr="00EE605A">
              <w:rPr>
                <w:rStyle w:val="Lienhypertexte"/>
                <w:lang w:val="fr-CH"/>
              </w:rPr>
              <w:t>Pourquoi Elasticsearch</w:t>
            </w:r>
            <w:r w:rsidR="00065E87">
              <w:rPr>
                <w:webHidden/>
              </w:rPr>
              <w:tab/>
            </w:r>
            <w:r w:rsidR="00065E87">
              <w:rPr>
                <w:webHidden/>
              </w:rPr>
              <w:fldChar w:fldCharType="begin"/>
            </w:r>
            <w:r w:rsidR="00065E87">
              <w:rPr>
                <w:webHidden/>
              </w:rPr>
              <w:instrText xml:space="preserve"> PAGEREF _Toc484352154 \h </w:instrText>
            </w:r>
            <w:r w:rsidR="00065E87">
              <w:rPr>
                <w:webHidden/>
              </w:rPr>
            </w:r>
            <w:r w:rsidR="00065E87">
              <w:rPr>
                <w:webHidden/>
              </w:rPr>
              <w:fldChar w:fldCharType="separate"/>
            </w:r>
            <w:r w:rsidR="00065E87">
              <w:rPr>
                <w:webHidden/>
              </w:rPr>
              <w:t>6</w:t>
            </w:r>
            <w:r w:rsidR="00065E87">
              <w:rPr>
                <w:webHidden/>
              </w:rPr>
              <w:fldChar w:fldCharType="end"/>
            </w:r>
          </w:hyperlink>
        </w:p>
        <w:p w:rsidR="00065E87" w:rsidRDefault="007A7992">
          <w:pPr>
            <w:pStyle w:val="TM1"/>
            <w:rPr>
              <w:rFonts w:asciiTheme="minorHAnsi" w:hAnsiTheme="minorHAnsi"/>
              <w:b w:val="0"/>
              <w:lang w:eastAsia="fr-FR"/>
            </w:rPr>
          </w:pPr>
          <w:hyperlink w:anchor="_Toc484352155" w:history="1">
            <w:r w:rsidR="00065E87" w:rsidRPr="00EE605A">
              <w:rPr>
                <w:rStyle w:val="Lienhypertexte"/>
              </w:rPr>
              <w:t>6</w:t>
            </w:r>
            <w:r w:rsidR="00065E87">
              <w:rPr>
                <w:rFonts w:asciiTheme="minorHAnsi" w:hAnsiTheme="minorHAnsi"/>
                <w:b w:val="0"/>
                <w:lang w:eastAsia="fr-FR"/>
              </w:rPr>
              <w:tab/>
            </w:r>
            <w:r w:rsidR="00065E87" w:rsidRPr="00EE605A">
              <w:rPr>
                <w:rStyle w:val="Lienhypertexte"/>
              </w:rPr>
              <w:t>User stories</w:t>
            </w:r>
            <w:r w:rsidR="00065E87">
              <w:rPr>
                <w:webHidden/>
              </w:rPr>
              <w:tab/>
            </w:r>
            <w:r w:rsidR="00065E87">
              <w:rPr>
                <w:webHidden/>
              </w:rPr>
              <w:fldChar w:fldCharType="begin"/>
            </w:r>
            <w:r w:rsidR="00065E87">
              <w:rPr>
                <w:webHidden/>
              </w:rPr>
              <w:instrText xml:space="preserve"> PAGEREF _Toc484352155 \h </w:instrText>
            </w:r>
            <w:r w:rsidR="00065E87">
              <w:rPr>
                <w:webHidden/>
              </w:rPr>
            </w:r>
            <w:r w:rsidR="00065E87">
              <w:rPr>
                <w:webHidden/>
              </w:rPr>
              <w:fldChar w:fldCharType="separate"/>
            </w:r>
            <w:r w:rsidR="00065E87">
              <w:rPr>
                <w:webHidden/>
              </w:rPr>
              <w:t>7</w:t>
            </w:r>
            <w:r w:rsidR="00065E87">
              <w:rPr>
                <w:webHidden/>
              </w:rPr>
              <w:fldChar w:fldCharType="end"/>
            </w:r>
          </w:hyperlink>
        </w:p>
        <w:p w:rsidR="00065E87" w:rsidRDefault="007A7992">
          <w:pPr>
            <w:pStyle w:val="TM1"/>
            <w:rPr>
              <w:rFonts w:asciiTheme="minorHAnsi" w:hAnsiTheme="minorHAnsi"/>
              <w:b w:val="0"/>
              <w:lang w:eastAsia="fr-FR"/>
            </w:rPr>
          </w:pPr>
          <w:hyperlink w:anchor="_Toc484352156" w:history="1">
            <w:r w:rsidR="00065E87" w:rsidRPr="00EE605A">
              <w:rPr>
                <w:rStyle w:val="Lienhypertexte"/>
              </w:rPr>
              <w:t>7</w:t>
            </w:r>
            <w:r w:rsidR="00065E87">
              <w:rPr>
                <w:rFonts w:asciiTheme="minorHAnsi" w:hAnsiTheme="minorHAnsi"/>
                <w:b w:val="0"/>
                <w:lang w:eastAsia="fr-FR"/>
              </w:rPr>
              <w:tab/>
            </w:r>
            <w:r w:rsidR="00065E87" w:rsidRPr="00EE605A">
              <w:rPr>
                <w:rStyle w:val="Lienhypertexte"/>
              </w:rPr>
              <w:t>APIs de l’application</w:t>
            </w:r>
            <w:r w:rsidR="00065E87">
              <w:rPr>
                <w:webHidden/>
              </w:rPr>
              <w:tab/>
            </w:r>
            <w:r w:rsidR="00065E87">
              <w:rPr>
                <w:webHidden/>
              </w:rPr>
              <w:fldChar w:fldCharType="begin"/>
            </w:r>
            <w:r w:rsidR="00065E87">
              <w:rPr>
                <w:webHidden/>
              </w:rPr>
              <w:instrText xml:space="preserve"> PAGEREF _Toc484352156 \h </w:instrText>
            </w:r>
            <w:r w:rsidR="00065E87">
              <w:rPr>
                <w:webHidden/>
              </w:rPr>
            </w:r>
            <w:r w:rsidR="00065E87">
              <w:rPr>
                <w:webHidden/>
              </w:rPr>
              <w:fldChar w:fldCharType="separate"/>
            </w:r>
            <w:r w:rsidR="00065E87">
              <w:rPr>
                <w:webHidden/>
              </w:rPr>
              <w:t>8</w:t>
            </w:r>
            <w:r w:rsidR="00065E87">
              <w:rPr>
                <w:webHidden/>
              </w:rPr>
              <w:fldChar w:fldCharType="end"/>
            </w:r>
          </w:hyperlink>
        </w:p>
        <w:p w:rsidR="00065E87" w:rsidRDefault="007A7992">
          <w:pPr>
            <w:pStyle w:val="TM1"/>
            <w:rPr>
              <w:rFonts w:asciiTheme="minorHAnsi" w:hAnsiTheme="minorHAnsi"/>
              <w:b w:val="0"/>
              <w:lang w:eastAsia="fr-FR"/>
            </w:rPr>
          </w:pPr>
          <w:hyperlink w:anchor="_Toc484352157" w:history="1">
            <w:r w:rsidR="00065E87" w:rsidRPr="00EE605A">
              <w:rPr>
                <w:rStyle w:val="Lienhypertexte"/>
              </w:rPr>
              <w:t>8</w:t>
            </w:r>
            <w:r w:rsidR="00065E87">
              <w:rPr>
                <w:rFonts w:asciiTheme="minorHAnsi" w:hAnsiTheme="minorHAnsi"/>
                <w:b w:val="0"/>
                <w:lang w:eastAsia="fr-FR"/>
              </w:rPr>
              <w:tab/>
            </w:r>
            <w:r w:rsidR="00065E87" w:rsidRPr="00EE605A">
              <w:rPr>
                <w:rStyle w:val="Lienhypertexte"/>
              </w:rPr>
              <w:t>Bibliographie</w:t>
            </w:r>
            <w:r w:rsidR="00065E87">
              <w:rPr>
                <w:webHidden/>
              </w:rPr>
              <w:tab/>
            </w:r>
            <w:r w:rsidR="00065E87">
              <w:rPr>
                <w:webHidden/>
              </w:rPr>
              <w:fldChar w:fldCharType="begin"/>
            </w:r>
            <w:r w:rsidR="00065E87">
              <w:rPr>
                <w:webHidden/>
              </w:rPr>
              <w:instrText xml:space="preserve"> PAGEREF _Toc484352157 \h </w:instrText>
            </w:r>
            <w:r w:rsidR="00065E87">
              <w:rPr>
                <w:webHidden/>
              </w:rPr>
            </w:r>
            <w:r w:rsidR="00065E87">
              <w:rPr>
                <w:webHidden/>
              </w:rPr>
              <w:fldChar w:fldCharType="separate"/>
            </w:r>
            <w:r w:rsidR="00065E87">
              <w:rPr>
                <w:webHidden/>
              </w:rPr>
              <w:t>9</w:t>
            </w:r>
            <w:r w:rsidR="00065E87">
              <w:rPr>
                <w:webHidden/>
              </w:rPr>
              <w:fldChar w:fldCharType="end"/>
            </w:r>
          </w:hyperlink>
        </w:p>
        <w:p w:rsidR="00AF627B" w:rsidRDefault="00AF627B">
          <w:r>
            <w:rPr>
              <w:b/>
              <w:bCs/>
            </w:rPr>
            <w:fldChar w:fldCharType="end"/>
          </w:r>
        </w:p>
      </w:sdtContent>
    </w:sdt>
    <w:p w:rsidR="00D35DAE" w:rsidRDefault="00BB37E4" w:rsidP="00CC2EDD">
      <w:pPr>
        <w:pStyle w:val="Retrait3"/>
      </w:pPr>
      <w:r>
        <w:br w:type="page"/>
      </w:r>
    </w:p>
    <w:p w:rsidR="00CC2EDD" w:rsidRPr="00CC2EDD" w:rsidRDefault="00D35DAE" w:rsidP="00CC2EDD">
      <w:pPr>
        <w:pStyle w:val="Titre1"/>
      </w:pPr>
      <w:bookmarkStart w:id="3" w:name="_Toc484352142"/>
      <w:r>
        <w:lastRenderedPageBreak/>
        <w:t>Analyse de l’état actuel</w:t>
      </w:r>
      <w:bookmarkEnd w:id="3"/>
    </w:p>
    <w:p w:rsidR="00103301" w:rsidRPr="00103301" w:rsidRDefault="00103301" w:rsidP="00CC2EDD">
      <w:pPr>
        <w:pStyle w:val="Retrait1"/>
        <w:rPr>
          <w:lang w:val="fr-CH"/>
        </w:rPr>
      </w:pPr>
      <w:r>
        <w:rPr>
          <w:lang w:val="fr-CH"/>
        </w:rPr>
        <w:t>Il s’agit d’un nouveau développement. Il n’y a pas d’état actuel.</w:t>
      </w:r>
    </w:p>
    <w:p w:rsidR="00D35DAE" w:rsidRDefault="00D35DAE" w:rsidP="00D35DAE">
      <w:pPr>
        <w:pStyle w:val="Titre2"/>
      </w:pPr>
      <w:bookmarkStart w:id="4" w:name="_Toc484352143"/>
      <w:r>
        <w:t>Analyse de l’</w:t>
      </w:r>
      <w:r w:rsidR="006758C7">
        <w:t>état désiré</w:t>
      </w:r>
      <w:bookmarkEnd w:id="4"/>
    </w:p>
    <w:p w:rsidR="00B70861" w:rsidRPr="00AE2B3E" w:rsidRDefault="00B70861" w:rsidP="00AE2B3E">
      <w:pPr>
        <w:pStyle w:val="Retrait2"/>
        <w:rPr>
          <w:lang w:val="fr-CH"/>
        </w:rPr>
      </w:pPr>
      <w:r w:rsidRPr="00AE2B3E">
        <w:rPr>
          <w:lang w:val="fr-CH"/>
        </w:rPr>
        <w:t xml:space="preserve">L’objectif de ce projet est de réaliser une application web qui permet </w:t>
      </w:r>
      <w:r w:rsidR="0033621E" w:rsidRPr="00AE2B3E">
        <w:rPr>
          <w:lang w:val="fr-CH"/>
        </w:rPr>
        <w:t>la</w:t>
      </w:r>
      <w:r w:rsidRPr="00AE2B3E">
        <w:rPr>
          <w:lang w:val="fr-CH"/>
        </w:rPr>
        <w:t xml:space="preserve"> rec</w:t>
      </w:r>
      <w:r w:rsidR="0033621E" w:rsidRPr="00AE2B3E">
        <w:rPr>
          <w:lang w:val="fr-CH"/>
        </w:rPr>
        <w:t>herche</w:t>
      </w:r>
      <w:r w:rsidRPr="00AE2B3E">
        <w:rPr>
          <w:lang w:val="fr-CH"/>
        </w:rPr>
        <w:t xml:space="preserve"> et </w:t>
      </w:r>
      <w:r w:rsidR="0072079D" w:rsidRPr="00AE2B3E">
        <w:rPr>
          <w:lang w:val="fr-CH"/>
        </w:rPr>
        <w:t>la visualisation</w:t>
      </w:r>
      <w:r w:rsidRPr="00AE2B3E">
        <w:rPr>
          <w:lang w:val="fr-CH"/>
        </w:rPr>
        <w:t xml:space="preserve"> de plusieurs millions d’articles.</w:t>
      </w:r>
    </w:p>
    <w:p w:rsidR="00942DBF" w:rsidRDefault="0085283D" w:rsidP="00CC2EDD">
      <w:pPr>
        <w:pStyle w:val="Titre1"/>
      </w:pPr>
      <w:bookmarkStart w:id="5" w:name="_Toc484352144"/>
      <w:r>
        <w:t>Exigences d</w:t>
      </w:r>
      <w:r w:rsidR="00DF3787">
        <w:t>e l’application</w:t>
      </w:r>
      <w:bookmarkEnd w:id="5"/>
    </w:p>
    <w:p w:rsidR="00CC2EDD" w:rsidRPr="00CC2EDD" w:rsidRDefault="000E48CD" w:rsidP="00CC2EDD">
      <w:pPr>
        <w:pStyle w:val="Titre2"/>
      </w:pPr>
      <w:bookmarkStart w:id="6" w:name="_Toc484352145"/>
      <w:r>
        <w:t>L’import des Articles</w:t>
      </w:r>
      <w:bookmarkEnd w:id="6"/>
    </w:p>
    <w:p w:rsidR="000E48CD" w:rsidRDefault="001452CF" w:rsidP="00CC2EDD">
      <w:pPr>
        <w:pStyle w:val="Retrait2"/>
      </w:pPr>
      <w:r>
        <w:t xml:space="preserve">Pour réaliser ce projet j’ai besoin d’importer un fichier json (de 10 GB) qui contient quelques millions d’articles Amazon avec leur titre, leur prix, un lien vers une </w:t>
      </w:r>
      <w:r w:rsidR="00942C1F">
        <w:t xml:space="preserve">image, une liste de catégories. </w:t>
      </w:r>
    </w:p>
    <w:p w:rsidR="00942C1F" w:rsidRDefault="00942C1F" w:rsidP="000E48CD">
      <w:pPr>
        <w:pStyle w:val="Retrait2"/>
      </w:pPr>
      <w:r>
        <w:t>L’obtention des données est conditionnelle à la citation des documents SIGIR et KDD ci-dessou</w:t>
      </w:r>
      <w:r w:rsidR="00755686">
        <w:t>s</w:t>
      </w:r>
      <w:r>
        <w:t>.</w:t>
      </w:r>
    </w:p>
    <w:p w:rsidR="00661C75" w:rsidRPr="006740C3" w:rsidRDefault="00661C75" w:rsidP="00661C75">
      <w:pPr>
        <w:pStyle w:val="Sansinterligne"/>
        <w:rPr>
          <w:b/>
          <w:lang w:val="en-US"/>
        </w:rPr>
      </w:pPr>
      <w:r w:rsidRPr="006740C3">
        <w:rPr>
          <w:b/>
          <w:lang w:val="en-US"/>
        </w:rPr>
        <w:t>Citation</w:t>
      </w:r>
    </w:p>
    <w:p w:rsidR="00661C75" w:rsidRPr="00661C75" w:rsidRDefault="00661C75" w:rsidP="00661C75">
      <w:pPr>
        <w:pStyle w:val="Sansinterligne"/>
        <w:rPr>
          <w:rFonts w:eastAsiaTheme="minorHAnsi"/>
          <w:sz w:val="22"/>
          <w:szCs w:val="22"/>
          <w:lang w:val="en-US"/>
        </w:rPr>
      </w:pPr>
      <w:r w:rsidRPr="00661C75">
        <w:rPr>
          <w:sz w:val="22"/>
          <w:szCs w:val="22"/>
          <w:lang w:val="en-US"/>
        </w:rPr>
        <w:t>Please cite one or both of the following if you use the data in any way:</w:t>
      </w:r>
    </w:p>
    <w:p w:rsidR="00661C75" w:rsidRPr="00661C75" w:rsidRDefault="00661C75" w:rsidP="00661C75">
      <w:pPr>
        <w:pStyle w:val="Sansinterligne"/>
        <w:rPr>
          <w:sz w:val="22"/>
          <w:szCs w:val="22"/>
          <w:lang w:val="en-US"/>
        </w:rPr>
      </w:pPr>
      <w:r w:rsidRPr="00661C75">
        <w:rPr>
          <w:b/>
          <w:bCs/>
          <w:sz w:val="22"/>
          <w:szCs w:val="22"/>
          <w:lang w:val="en-US"/>
        </w:rPr>
        <w:t>Image-based recommendations on styles and substitutes</w:t>
      </w:r>
      <w:r w:rsidRPr="00661C75">
        <w:rPr>
          <w:sz w:val="22"/>
          <w:szCs w:val="22"/>
          <w:lang w:val="en-US"/>
        </w:rPr>
        <w:br/>
        <w:t>J. McAuley, C. Targett, J. Shi, A. van den Hengel</w:t>
      </w:r>
      <w:r w:rsidRPr="00661C75">
        <w:rPr>
          <w:sz w:val="22"/>
          <w:szCs w:val="22"/>
          <w:lang w:val="en-US"/>
        </w:rPr>
        <w:br/>
      </w:r>
      <w:r w:rsidRPr="00661C75">
        <w:rPr>
          <w:rStyle w:val="Accentuation"/>
          <w:rFonts w:ascii="-apple-system-font" w:hAnsi="-apple-system-font"/>
          <w:sz w:val="22"/>
          <w:szCs w:val="22"/>
          <w:lang w:val="en-US"/>
        </w:rPr>
        <w:t>SIGIR</w:t>
      </w:r>
      <w:r w:rsidRPr="00661C75">
        <w:rPr>
          <w:sz w:val="22"/>
          <w:szCs w:val="22"/>
          <w:lang w:val="en-US"/>
        </w:rPr>
        <w:t>, 2015</w:t>
      </w:r>
      <w:r w:rsidRPr="00661C75">
        <w:rPr>
          <w:sz w:val="22"/>
          <w:szCs w:val="22"/>
          <w:lang w:val="en-US"/>
        </w:rPr>
        <w:br/>
      </w:r>
      <w:r w:rsidR="00D648F4">
        <w:fldChar w:fldCharType="begin"/>
      </w:r>
      <w:r w:rsidR="00D648F4" w:rsidRPr="00065E87">
        <w:rPr>
          <w:lang w:val="en-US"/>
          <w:rPrChange w:id="7" w:author="Cédric Ackermann" w:date="2017-06-04T15:08:00Z">
            <w:rPr/>
          </w:rPrChange>
        </w:rPr>
        <w:instrText xml:space="preserve"> HYPERLINK "http://cseweb.ucsd.edu/~jmcauley/pdfs/sigir15.pdf" </w:instrText>
      </w:r>
      <w:r w:rsidR="00D648F4">
        <w:fldChar w:fldCharType="separate"/>
      </w:r>
      <w:r w:rsidRPr="00661C75">
        <w:rPr>
          <w:rStyle w:val="Lienhypertexte"/>
          <w:rFonts w:ascii="-apple-system-font" w:hAnsi="-apple-system-font"/>
          <w:color w:val="416ED2"/>
          <w:sz w:val="22"/>
          <w:szCs w:val="22"/>
          <w:lang w:val="en-US"/>
        </w:rPr>
        <w:t>pdf</w:t>
      </w:r>
      <w:r w:rsidR="00D648F4">
        <w:rPr>
          <w:rStyle w:val="Lienhypertexte"/>
          <w:rFonts w:ascii="-apple-system-font" w:hAnsi="-apple-system-font"/>
          <w:color w:val="416ED2"/>
          <w:sz w:val="22"/>
          <w:szCs w:val="22"/>
          <w:lang w:val="en-US"/>
        </w:rPr>
        <w:fldChar w:fldCharType="end"/>
      </w:r>
    </w:p>
    <w:p w:rsidR="00EE5F3E" w:rsidRPr="00B31E55" w:rsidRDefault="00661C75" w:rsidP="00B31E55">
      <w:pPr>
        <w:pStyle w:val="Sansinterligne"/>
        <w:rPr>
          <w:sz w:val="22"/>
          <w:szCs w:val="22"/>
          <w:lang w:val="en-US"/>
        </w:rPr>
      </w:pPr>
      <w:r w:rsidRPr="00661C75">
        <w:rPr>
          <w:b/>
          <w:bCs/>
          <w:sz w:val="22"/>
          <w:szCs w:val="22"/>
          <w:lang w:val="en-US"/>
        </w:rPr>
        <w:t>Inferring networks of substitutable and complementary products</w:t>
      </w:r>
      <w:r w:rsidRPr="00661C75">
        <w:rPr>
          <w:sz w:val="22"/>
          <w:szCs w:val="22"/>
          <w:lang w:val="en-US"/>
        </w:rPr>
        <w:br/>
        <w:t>J. McAuley, R. Pandey, J. Leskovec</w:t>
      </w:r>
      <w:r w:rsidRPr="00661C75">
        <w:rPr>
          <w:sz w:val="22"/>
          <w:szCs w:val="22"/>
          <w:lang w:val="en-US"/>
        </w:rPr>
        <w:br/>
      </w:r>
      <w:r w:rsidRPr="00661C75">
        <w:rPr>
          <w:rStyle w:val="Accentuation"/>
          <w:rFonts w:ascii="-apple-system-font" w:hAnsi="-apple-system-font"/>
          <w:sz w:val="22"/>
          <w:szCs w:val="22"/>
          <w:lang w:val="en-US"/>
        </w:rPr>
        <w:t>Knowledge Discovery and Data Mining</w:t>
      </w:r>
      <w:r w:rsidRPr="00661C75">
        <w:rPr>
          <w:sz w:val="22"/>
          <w:szCs w:val="22"/>
          <w:lang w:val="en-US"/>
        </w:rPr>
        <w:t>, 2015</w:t>
      </w:r>
      <w:r w:rsidRPr="00661C75">
        <w:rPr>
          <w:sz w:val="22"/>
          <w:szCs w:val="22"/>
          <w:lang w:val="en-US"/>
        </w:rPr>
        <w:br/>
      </w:r>
      <w:r w:rsidR="00D648F4">
        <w:fldChar w:fldCharType="begin"/>
      </w:r>
      <w:r w:rsidR="00D648F4" w:rsidRPr="00065E87">
        <w:rPr>
          <w:lang w:val="en-US"/>
          <w:rPrChange w:id="8" w:author="Cédric Ackermann" w:date="2017-06-04T15:08:00Z">
            <w:rPr/>
          </w:rPrChange>
        </w:rPr>
        <w:instrText xml:space="preserve"> HYPERLINK "http://cseweb.ucsd.edu/~jmcauley/pdfs/kdd15.pdf" </w:instrText>
      </w:r>
      <w:r w:rsidR="00D648F4">
        <w:fldChar w:fldCharType="separate"/>
      </w:r>
      <w:r w:rsidRPr="00661C75">
        <w:rPr>
          <w:rStyle w:val="Lienhypertexte"/>
          <w:rFonts w:ascii="-apple-system-font" w:hAnsi="-apple-system-font"/>
          <w:color w:val="416ED2"/>
          <w:sz w:val="22"/>
          <w:szCs w:val="22"/>
          <w:lang w:val="en-US"/>
        </w:rPr>
        <w:t>pdf</w:t>
      </w:r>
      <w:r w:rsidR="00D648F4">
        <w:rPr>
          <w:rStyle w:val="Lienhypertexte"/>
          <w:rFonts w:ascii="-apple-system-font" w:hAnsi="-apple-system-font"/>
          <w:color w:val="416ED2"/>
          <w:sz w:val="22"/>
          <w:szCs w:val="22"/>
          <w:lang w:val="en-US"/>
        </w:rPr>
        <w:fldChar w:fldCharType="end"/>
      </w:r>
    </w:p>
    <w:p w:rsidR="00942C1F" w:rsidRDefault="00942C1F" w:rsidP="000E48CD">
      <w:pPr>
        <w:pStyle w:val="Retrait2"/>
        <w:rPr>
          <w:lang w:val="en-US"/>
        </w:rPr>
      </w:pPr>
    </w:p>
    <w:p w:rsidR="00B31E55" w:rsidRDefault="00B31E55" w:rsidP="000E48CD">
      <w:pPr>
        <w:pStyle w:val="Retrait2"/>
        <w:rPr>
          <w:lang w:val="fr-CH"/>
        </w:rPr>
      </w:pPr>
      <w:r>
        <w:rPr>
          <w:lang w:val="fr-CH"/>
        </w:rPr>
        <w:t>L’importation des données devra se faire de 2 manières différents :</w:t>
      </w:r>
    </w:p>
    <w:p w:rsidR="00B31E55" w:rsidRDefault="00B31E55" w:rsidP="00B31E55">
      <w:pPr>
        <w:pStyle w:val="Retrait2"/>
        <w:numPr>
          <w:ilvl w:val="0"/>
          <w:numId w:val="18"/>
        </w:numPr>
        <w:ind w:left="1134"/>
        <w:rPr>
          <w:lang w:val="fr-CH"/>
        </w:rPr>
      </w:pPr>
      <w:r>
        <w:rPr>
          <w:lang w:val="fr-CH"/>
        </w:rPr>
        <w:t>Directement depuis le client web (package GO)</w:t>
      </w:r>
    </w:p>
    <w:p w:rsidR="00B31E55" w:rsidRDefault="00B31E55" w:rsidP="00B31E55">
      <w:pPr>
        <w:pStyle w:val="Retrait2"/>
        <w:numPr>
          <w:ilvl w:val="0"/>
          <w:numId w:val="18"/>
        </w:numPr>
        <w:ind w:left="1134"/>
        <w:rPr>
          <w:lang w:val="fr-CH"/>
        </w:rPr>
      </w:pPr>
      <w:r>
        <w:rPr>
          <w:lang w:val="fr-CH"/>
        </w:rPr>
        <w:t xml:space="preserve">Depuis une application desktop </w:t>
      </w:r>
      <w:r w:rsidR="006A1E7D">
        <w:rPr>
          <w:lang w:val="fr-CH"/>
        </w:rPr>
        <w:t>(en ligne de commande, en mentionnant le chemin du fichier à importer).</w:t>
      </w:r>
    </w:p>
    <w:p w:rsidR="00CC2EDD" w:rsidRDefault="00CC2EDD">
      <w:pPr>
        <w:rPr>
          <w:rFonts w:eastAsiaTheme="majorEastAsia" w:cstheme="majorBidi"/>
          <w:b/>
          <w:bCs/>
          <w:i/>
          <w:color w:val="000000" w:themeColor="text1"/>
          <w:sz w:val="28"/>
          <w:szCs w:val="26"/>
          <w:lang w:val="fr-CH"/>
        </w:rPr>
      </w:pPr>
      <w:r>
        <w:rPr>
          <w:lang w:val="fr-CH"/>
        </w:rPr>
        <w:br w:type="page"/>
      </w:r>
    </w:p>
    <w:p w:rsidR="00266E2E" w:rsidRDefault="00D14D01" w:rsidP="00CC2EDD">
      <w:pPr>
        <w:pStyle w:val="Titre2"/>
        <w:rPr>
          <w:lang w:val="fr-CH"/>
        </w:rPr>
      </w:pPr>
      <w:bookmarkStart w:id="9" w:name="_Toc484352146"/>
      <w:r>
        <w:rPr>
          <w:lang w:val="fr-CH"/>
        </w:rPr>
        <w:lastRenderedPageBreak/>
        <w:t>Sauvegarde des articles dans une base de données</w:t>
      </w:r>
      <w:bookmarkEnd w:id="9"/>
    </w:p>
    <w:p w:rsidR="00D14D01" w:rsidRDefault="00D14D01" w:rsidP="00CC2EDD">
      <w:pPr>
        <w:pStyle w:val="Retrait2"/>
        <w:rPr>
          <w:lang w:val="fr-CH"/>
        </w:rPr>
      </w:pPr>
      <w:r>
        <w:rPr>
          <w:lang w:val="fr-CH"/>
        </w:rPr>
        <w:t>Les données doivent être sauvegardée dans une base de données.</w:t>
      </w:r>
    </w:p>
    <w:p w:rsidR="00D14D01" w:rsidRDefault="00D14D01" w:rsidP="00CC2EDD">
      <w:pPr>
        <w:pStyle w:val="Retrait2"/>
        <w:numPr>
          <w:ilvl w:val="0"/>
          <w:numId w:val="23"/>
        </w:numPr>
        <w:rPr>
          <w:lang w:val="fr-CH"/>
        </w:rPr>
      </w:pPr>
      <w:r>
        <w:rPr>
          <w:lang w:val="fr-CH"/>
        </w:rPr>
        <w:t>Les performances en écriture doivent être très bonne (importation en minutes)</w:t>
      </w:r>
    </w:p>
    <w:p w:rsidR="00D14D01" w:rsidRDefault="00D14D01" w:rsidP="00CC2EDD">
      <w:pPr>
        <w:pStyle w:val="Retrait2"/>
        <w:numPr>
          <w:ilvl w:val="0"/>
          <w:numId w:val="23"/>
        </w:numPr>
        <w:rPr>
          <w:lang w:val="fr-CH"/>
        </w:rPr>
      </w:pPr>
      <w:r>
        <w:rPr>
          <w:lang w:val="fr-CH"/>
        </w:rPr>
        <w:t>Les performances en lecture qui devront excellentes afin de supporter des recherches complexes.</w:t>
      </w:r>
    </w:p>
    <w:p w:rsidR="009D68C5" w:rsidRDefault="009D68C5" w:rsidP="00CC2EDD">
      <w:pPr>
        <w:pStyle w:val="Retrait2"/>
        <w:numPr>
          <w:ilvl w:val="0"/>
          <w:numId w:val="23"/>
        </w:numPr>
        <w:rPr>
          <w:lang w:val="fr-CH"/>
        </w:rPr>
      </w:pPr>
      <w:r>
        <w:rPr>
          <w:lang w:val="fr-CH"/>
        </w:rPr>
        <w:t xml:space="preserve">Les données devront </w:t>
      </w:r>
      <w:ins w:id="10" w:author="Cédric Ackermann" w:date="2017-06-04T15:08:00Z">
        <w:r w:rsidR="00065E87">
          <w:rPr>
            <w:lang w:val="fr-CH"/>
          </w:rPr>
          <w:t xml:space="preserve">être </w:t>
        </w:r>
      </w:ins>
      <w:r>
        <w:rPr>
          <w:lang w:val="fr-CH"/>
        </w:rPr>
        <w:t>sauvegardées dans la base de données.</w:t>
      </w:r>
    </w:p>
    <w:p w:rsidR="007A6DED" w:rsidRDefault="007A6DED" w:rsidP="00CC2EDD">
      <w:pPr>
        <w:pStyle w:val="Titre2"/>
        <w:rPr>
          <w:lang w:val="fr-CH"/>
        </w:rPr>
      </w:pPr>
      <w:bookmarkStart w:id="11" w:name="_Toc484352147"/>
      <w:r>
        <w:rPr>
          <w:lang w:val="fr-CH"/>
        </w:rPr>
        <w:t>Serveur Web</w:t>
      </w:r>
      <w:bookmarkEnd w:id="11"/>
    </w:p>
    <w:p w:rsidR="007A6DED" w:rsidRDefault="003D4FB8" w:rsidP="00CC2EDD">
      <w:pPr>
        <w:pStyle w:val="Retrait2"/>
        <w:rPr>
          <w:lang w:val="fr-CH"/>
        </w:rPr>
      </w:pPr>
      <w:r>
        <w:rPr>
          <w:lang w:val="fr-CH"/>
        </w:rPr>
        <w:t>Le serveur web doit offrir des APIs sur lesquel</w:t>
      </w:r>
      <w:ins w:id="12" w:author="Cédric Ackermann" w:date="2017-06-04T15:08:00Z">
        <w:r w:rsidR="00065E87">
          <w:rPr>
            <w:lang w:val="fr-CH"/>
          </w:rPr>
          <w:t>le</w:t>
        </w:r>
      </w:ins>
      <w:r>
        <w:rPr>
          <w:lang w:val="fr-CH"/>
        </w:rPr>
        <w:t>s le client pourra s’appuyer pour récupérer les données.</w:t>
      </w:r>
    </w:p>
    <w:p w:rsidR="003D4FB8" w:rsidRDefault="00B81130" w:rsidP="00CC2EDD">
      <w:pPr>
        <w:pStyle w:val="Retrait2"/>
        <w:rPr>
          <w:lang w:val="fr-CH"/>
        </w:rPr>
      </w:pPr>
      <w:r>
        <w:rPr>
          <w:lang w:val="fr-CH"/>
        </w:rPr>
        <w:t xml:space="preserve">Il faut s’assurer que les données qui transitent entre le client et la base de données </w:t>
      </w:r>
      <w:del w:id="13" w:author="Cédric Ackermann" w:date="2017-06-04T15:08:00Z">
        <w:r w:rsidDel="00065E87">
          <w:rPr>
            <w:lang w:val="fr-CH"/>
          </w:rPr>
          <w:delText xml:space="preserve">qui </w:delText>
        </w:r>
      </w:del>
      <w:r>
        <w:rPr>
          <w:lang w:val="fr-CH"/>
        </w:rPr>
        <w:t>soi</w:t>
      </w:r>
      <w:ins w:id="14" w:author="Cédric Ackermann" w:date="2017-06-04T15:08:00Z">
        <w:r w:rsidR="00065E87">
          <w:rPr>
            <w:lang w:val="fr-CH"/>
          </w:rPr>
          <w:t>en</w:t>
        </w:r>
      </w:ins>
      <w:r>
        <w:rPr>
          <w:lang w:val="fr-CH"/>
        </w:rPr>
        <w:t>t cryptées.</w:t>
      </w:r>
    </w:p>
    <w:p w:rsidR="00D31CA3" w:rsidRDefault="006606C2" w:rsidP="00CC2EDD">
      <w:pPr>
        <w:pStyle w:val="Retrait2"/>
        <w:rPr>
          <w:lang w:val="fr-CH"/>
        </w:rPr>
      </w:pPr>
      <w:r>
        <w:rPr>
          <w:lang w:val="fr-CH"/>
        </w:rPr>
        <w:t xml:space="preserve">Écrire les tests </w:t>
      </w:r>
      <w:r w:rsidR="007E31C4">
        <w:rPr>
          <w:lang w:val="fr-CH"/>
        </w:rPr>
        <w:t>unitaires</w:t>
      </w:r>
      <w:r>
        <w:rPr>
          <w:lang w:val="fr-CH"/>
        </w:rPr>
        <w:t>.</w:t>
      </w:r>
    </w:p>
    <w:p w:rsidR="00B81130" w:rsidRDefault="00B81130" w:rsidP="00CC2EDD">
      <w:pPr>
        <w:pStyle w:val="Titre2"/>
        <w:rPr>
          <w:lang w:val="fr-CH"/>
        </w:rPr>
      </w:pPr>
      <w:bookmarkStart w:id="15" w:name="_Toc484352148"/>
      <w:r>
        <w:rPr>
          <w:lang w:val="fr-CH"/>
        </w:rPr>
        <w:t>La sécurité</w:t>
      </w:r>
      <w:bookmarkEnd w:id="15"/>
    </w:p>
    <w:p w:rsidR="00B81130" w:rsidRDefault="005F0BA6" w:rsidP="00CC2EDD">
      <w:pPr>
        <w:pStyle w:val="Retrait2"/>
        <w:numPr>
          <w:ilvl w:val="0"/>
          <w:numId w:val="24"/>
        </w:numPr>
        <w:rPr>
          <w:lang w:val="fr-CH"/>
        </w:rPr>
      </w:pPr>
      <w:r>
        <w:rPr>
          <w:lang w:val="fr-CH"/>
        </w:rPr>
        <w:t xml:space="preserve">Les utilisateurs doivent s’authentifier </w:t>
      </w:r>
    </w:p>
    <w:p w:rsidR="005F0BA6" w:rsidRDefault="005F0BA6" w:rsidP="00CC2EDD">
      <w:pPr>
        <w:pStyle w:val="Retrait2"/>
        <w:numPr>
          <w:ilvl w:val="0"/>
          <w:numId w:val="24"/>
        </w:numPr>
        <w:rPr>
          <w:lang w:val="fr-CH"/>
        </w:rPr>
      </w:pPr>
      <w:r>
        <w:rPr>
          <w:lang w:val="fr-CH"/>
        </w:rPr>
        <w:t xml:space="preserve">L’application se </w:t>
      </w:r>
      <w:del w:id="16" w:author="Cédric Ackermann" w:date="2017-06-04T15:08:00Z">
        <w:r w:rsidDel="00065E87">
          <w:rPr>
            <w:lang w:val="fr-CH"/>
          </w:rPr>
          <w:delText xml:space="preserve">dispose </w:delText>
        </w:r>
      </w:del>
      <w:ins w:id="17" w:author="Cédric Ackermann" w:date="2017-06-04T15:08:00Z">
        <w:r w:rsidR="00065E87">
          <w:rPr>
            <w:lang w:val="fr-CH"/>
          </w:rPr>
          <w:t xml:space="preserve">compose </w:t>
        </w:r>
      </w:ins>
      <w:r>
        <w:rPr>
          <w:lang w:val="fr-CH"/>
        </w:rPr>
        <w:t>de 3 niveaux d’autorisations prédéfinis (rôles).</w:t>
      </w:r>
    </w:p>
    <w:p w:rsidR="005F0BA6" w:rsidRDefault="005F0BA6" w:rsidP="00CC2EDD">
      <w:pPr>
        <w:pStyle w:val="Retrait2"/>
        <w:numPr>
          <w:ilvl w:val="1"/>
          <w:numId w:val="24"/>
        </w:numPr>
        <w:rPr>
          <w:lang w:val="fr-CH"/>
        </w:rPr>
      </w:pPr>
      <w:r>
        <w:rPr>
          <w:lang w:val="fr-CH"/>
        </w:rPr>
        <w:t>Les utilisateurs peuvent effectuer des recherches et afficher les articles</w:t>
      </w:r>
    </w:p>
    <w:p w:rsidR="005F0BA6" w:rsidRDefault="005F0BA6" w:rsidP="00CC2EDD">
      <w:pPr>
        <w:pStyle w:val="Retrait2"/>
        <w:numPr>
          <w:ilvl w:val="1"/>
          <w:numId w:val="24"/>
        </w:numPr>
        <w:rPr>
          <w:lang w:val="fr-CH"/>
        </w:rPr>
      </w:pPr>
      <w:r>
        <w:rPr>
          <w:lang w:val="fr-CH"/>
        </w:rPr>
        <w:t>Les rédacteurs disposent des droits des utilisateurs et peuvent gérer les articles (modification et suppression).</w:t>
      </w:r>
    </w:p>
    <w:p w:rsidR="005F0BA6" w:rsidRDefault="005F0BA6" w:rsidP="00CC2EDD">
      <w:pPr>
        <w:pStyle w:val="Retrait2"/>
        <w:numPr>
          <w:ilvl w:val="1"/>
          <w:numId w:val="24"/>
        </w:numPr>
        <w:rPr>
          <w:lang w:val="fr-CH"/>
        </w:rPr>
      </w:pPr>
      <w:r>
        <w:rPr>
          <w:lang w:val="fr-CH"/>
        </w:rPr>
        <w:t>Les administrateurs disposent des droits des rédacteurs et peuvent gérer les comptes des utilisateurs (création, modification et suppression)</w:t>
      </w:r>
      <w:r w:rsidR="00A92770">
        <w:rPr>
          <w:lang w:val="fr-CH"/>
        </w:rPr>
        <w:t>.</w:t>
      </w:r>
    </w:p>
    <w:p w:rsidR="00A92770" w:rsidRDefault="00A92770" w:rsidP="00CC2EDD">
      <w:pPr>
        <w:pStyle w:val="Retrait2"/>
        <w:numPr>
          <w:ilvl w:val="0"/>
          <w:numId w:val="25"/>
        </w:numPr>
        <w:rPr>
          <w:lang w:val="fr-CH"/>
        </w:rPr>
      </w:pPr>
      <w:r>
        <w:rPr>
          <w:lang w:val="fr-CH"/>
        </w:rPr>
        <w:t>Les mots de passe doivent être cryptés et salés</w:t>
      </w:r>
      <w:r w:rsidR="00AB780A">
        <w:rPr>
          <w:lang w:val="fr-CH"/>
        </w:rPr>
        <w:t>.</w:t>
      </w:r>
    </w:p>
    <w:p w:rsidR="00AB780A" w:rsidRDefault="006019BA" w:rsidP="00CC2EDD">
      <w:pPr>
        <w:pStyle w:val="Retrait2"/>
        <w:numPr>
          <w:ilvl w:val="0"/>
          <w:numId w:val="25"/>
        </w:numPr>
        <w:rPr>
          <w:lang w:val="fr-CH"/>
        </w:rPr>
      </w:pPr>
      <w:r>
        <w:rPr>
          <w:lang w:val="fr-CH"/>
        </w:rPr>
        <w:t xml:space="preserve">Le serveur génère un jeton jwt ne contenant que l’identifiant de l’utilisateur. Le jeton </w:t>
      </w:r>
      <w:r w:rsidR="00F75EF5">
        <w:rPr>
          <w:lang w:val="fr-CH"/>
        </w:rPr>
        <w:t>circule</w:t>
      </w:r>
      <w:r>
        <w:rPr>
          <w:lang w:val="fr-CH"/>
        </w:rPr>
        <w:t xml:space="preserve"> avec les requêtes</w:t>
      </w:r>
      <w:r w:rsidR="00F75EF5">
        <w:rPr>
          <w:lang w:val="fr-CH"/>
        </w:rPr>
        <w:t>, encapsulé dans un cookie qui ne devra pas pouvoir être visible par le client.</w:t>
      </w:r>
    </w:p>
    <w:p w:rsidR="00F75EF5" w:rsidRDefault="00F75EF5" w:rsidP="00CC2EDD">
      <w:pPr>
        <w:pStyle w:val="Retrait2"/>
        <w:numPr>
          <w:ilvl w:val="0"/>
          <w:numId w:val="25"/>
        </w:numPr>
        <w:rPr>
          <w:lang w:val="fr-CH"/>
        </w:rPr>
      </w:pPr>
      <w:r>
        <w:rPr>
          <w:lang w:val="fr-CH"/>
        </w:rPr>
        <w:t>Le cookie doit avoir une durée de vie limitée à :</w:t>
      </w:r>
    </w:p>
    <w:p w:rsidR="00F75EF5" w:rsidRDefault="00F75EF5" w:rsidP="00CC2EDD">
      <w:pPr>
        <w:pStyle w:val="Retrait2"/>
        <w:numPr>
          <w:ilvl w:val="1"/>
          <w:numId w:val="25"/>
        </w:numPr>
        <w:rPr>
          <w:lang w:val="fr-CH"/>
        </w:rPr>
      </w:pPr>
      <w:r>
        <w:rPr>
          <w:lang w:val="fr-CH"/>
        </w:rPr>
        <w:t>1 jour pour les administrateurs</w:t>
      </w:r>
    </w:p>
    <w:p w:rsidR="00F75EF5" w:rsidRDefault="00F75EF5" w:rsidP="00CC2EDD">
      <w:pPr>
        <w:pStyle w:val="Retrait2"/>
        <w:numPr>
          <w:ilvl w:val="1"/>
          <w:numId w:val="25"/>
        </w:numPr>
        <w:rPr>
          <w:lang w:val="fr-CH"/>
        </w:rPr>
      </w:pPr>
      <w:r>
        <w:rPr>
          <w:lang w:val="fr-CH"/>
        </w:rPr>
        <w:lastRenderedPageBreak/>
        <w:t>1 semaine pour les rédacteurs</w:t>
      </w:r>
    </w:p>
    <w:p w:rsidR="00F75EF5" w:rsidRDefault="00F75EF5" w:rsidP="00CC2EDD">
      <w:pPr>
        <w:pStyle w:val="Retrait2"/>
        <w:numPr>
          <w:ilvl w:val="1"/>
          <w:numId w:val="25"/>
        </w:numPr>
        <w:rPr>
          <w:lang w:val="fr-CH"/>
        </w:rPr>
      </w:pPr>
      <w:r>
        <w:rPr>
          <w:lang w:val="fr-CH"/>
        </w:rPr>
        <w:t>1 mois pour les utilisateurs</w:t>
      </w:r>
    </w:p>
    <w:p w:rsidR="00CD0C31" w:rsidRDefault="00CD0C31" w:rsidP="00CC2EDD">
      <w:pPr>
        <w:pStyle w:val="Retrait2"/>
        <w:numPr>
          <w:ilvl w:val="0"/>
          <w:numId w:val="26"/>
        </w:numPr>
        <w:rPr>
          <w:lang w:val="fr-CH"/>
        </w:rPr>
      </w:pPr>
      <w:r>
        <w:rPr>
          <w:lang w:val="fr-CH"/>
        </w:rPr>
        <w:t>Il faudra générer un certificat (auto-signé).</w:t>
      </w:r>
    </w:p>
    <w:p w:rsidR="00CD0C31" w:rsidRDefault="00CC4A04" w:rsidP="00CC2EDD">
      <w:pPr>
        <w:pStyle w:val="Retrait2"/>
        <w:numPr>
          <w:ilvl w:val="0"/>
          <w:numId w:val="26"/>
        </w:numPr>
        <w:rPr>
          <w:lang w:val="fr-CH"/>
        </w:rPr>
      </w:pPr>
      <w:r>
        <w:rPr>
          <w:lang w:val="fr-CH"/>
        </w:rPr>
        <w:t>La connexion entre le serveur et la base de données doit être également protégée.</w:t>
      </w:r>
    </w:p>
    <w:p w:rsidR="00CC4A04" w:rsidRDefault="00CC4A04" w:rsidP="00CC2EDD">
      <w:pPr>
        <w:pStyle w:val="Retrait2"/>
        <w:numPr>
          <w:ilvl w:val="0"/>
          <w:numId w:val="26"/>
        </w:numPr>
        <w:rPr>
          <w:lang w:val="fr-CH"/>
        </w:rPr>
      </w:pPr>
      <w:r>
        <w:rPr>
          <w:lang w:val="fr-CH"/>
        </w:rPr>
        <w:t>Une protection contre les attaques de type injection sql doit être implémentée.</w:t>
      </w:r>
    </w:p>
    <w:p w:rsidR="00CC4A04" w:rsidRDefault="00CC4A04" w:rsidP="00CC2EDD">
      <w:pPr>
        <w:pStyle w:val="Retrait2"/>
        <w:numPr>
          <w:ilvl w:val="0"/>
          <w:numId w:val="26"/>
        </w:numPr>
        <w:rPr>
          <w:lang w:val="fr-CH"/>
        </w:rPr>
      </w:pPr>
      <w:r>
        <w:rPr>
          <w:lang w:val="fr-CH"/>
        </w:rPr>
        <w:t>La minification du code javascript</w:t>
      </w:r>
    </w:p>
    <w:p w:rsidR="009F094A" w:rsidRDefault="009F094A" w:rsidP="00CC2EDD">
      <w:pPr>
        <w:pStyle w:val="Titre2"/>
        <w:rPr>
          <w:lang w:val="fr-CH"/>
        </w:rPr>
      </w:pPr>
      <w:bookmarkStart w:id="18" w:name="_Toc484352149"/>
      <w:r>
        <w:rPr>
          <w:lang w:val="fr-CH"/>
        </w:rPr>
        <w:t>Client Web</w:t>
      </w:r>
      <w:bookmarkEnd w:id="18"/>
    </w:p>
    <w:p w:rsidR="009F094A" w:rsidRDefault="009F094A" w:rsidP="00CC2EDD">
      <w:pPr>
        <w:pStyle w:val="Retrait2"/>
        <w:rPr>
          <w:lang w:val="fr-CH"/>
        </w:rPr>
      </w:pPr>
      <w:r>
        <w:rPr>
          <w:lang w:val="fr-CH"/>
        </w:rPr>
        <w:t>Une librairie permettant d’assurer une qualité à l’interface utilisateur.</w:t>
      </w:r>
    </w:p>
    <w:p w:rsidR="009F094A" w:rsidRDefault="009F094A" w:rsidP="00CC2EDD">
      <w:pPr>
        <w:pStyle w:val="Retrait2"/>
        <w:numPr>
          <w:ilvl w:val="0"/>
          <w:numId w:val="27"/>
        </w:numPr>
        <w:rPr>
          <w:lang w:val="fr-CH"/>
        </w:rPr>
      </w:pPr>
      <w:r>
        <w:rPr>
          <w:lang w:val="fr-CH"/>
        </w:rPr>
        <w:t xml:space="preserve">Si l’utilisateur n’a pas de compte, il peut </w:t>
      </w:r>
      <w:ins w:id="19" w:author="Cédric Ackermann" w:date="2017-06-04T15:08:00Z">
        <w:r w:rsidR="00065E87">
          <w:rPr>
            <w:lang w:val="fr-CH"/>
          </w:rPr>
          <w:t xml:space="preserve">en </w:t>
        </w:r>
      </w:ins>
      <w:r>
        <w:rPr>
          <w:lang w:val="fr-CH"/>
        </w:rPr>
        <w:t xml:space="preserve">créer un lui-même. Par défaut, les nouveaux comptes ont </w:t>
      </w:r>
      <w:ins w:id="20" w:author="Cédric Ackermann" w:date="2017-06-04T15:08:00Z">
        <w:r w:rsidR="00065E87">
          <w:rPr>
            <w:lang w:val="fr-CH"/>
          </w:rPr>
          <w:t xml:space="preserve">un </w:t>
        </w:r>
      </w:ins>
      <w:r>
        <w:rPr>
          <w:lang w:val="fr-CH"/>
        </w:rPr>
        <w:t>niveau d’autorisation « utilisateur ».</w:t>
      </w:r>
    </w:p>
    <w:p w:rsidR="009F094A" w:rsidRDefault="009F094A" w:rsidP="00CC2EDD">
      <w:pPr>
        <w:pStyle w:val="Retrait2"/>
        <w:numPr>
          <w:ilvl w:val="0"/>
          <w:numId w:val="27"/>
        </w:numPr>
        <w:rPr>
          <w:lang w:val="fr-CH"/>
        </w:rPr>
      </w:pPr>
      <w:r>
        <w:rPr>
          <w:lang w:val="fr-CH"/>
        </w:rPr>
        <w:t>Une fois authentifié, l’utilisateur peut effectuer des recherches pour afficher les articles :</w:t>
      </w:r>
    </w:p>
    <w:p w:rsidR="009F094A" w:rsidRDefault="009F094A" w:rsidP="00CC2EDD">
      <w:pPr>
        <w:pStyle w:val="Retrait2"/>
        <w:numPr>
          <w:ilvl w:val="1"/>
          <w:numId w:val="27"/>
        </w:numPr>
        <w:rPr>
          <w:lang w:val="fr-CH"/>
        </w:rPr>
      </w:pPr>
      <w:r>
        <w:rPr>
          <w:lang w:val="fr-CH"/>
        </w:rPr>
        <w:t>Par mots ou phrases clés contenus dans le titre</w:t>
      </w:r>
    </w:p>
    <w:p w:rsidR="009F094A" w:rsidRDefault="009F094A" w:rsidP="00CC2EDD">
      <w:pPr>
        <w:pStyle w:val="Retrait2"/>
        <w:numPr>
          <w:ilvl w:val="1"/>
          <w:numId w:val="27"/>
        </w:numPr>
        <w:rPr>
          <w:lang w:val="fr-CH"/>
        </w:rPr>
      </w:pPr>
      <w:r>
        <w:rPr>
          <w:lang w:val="fr-CH"/>
        </w:rPr>
        <w:t>Par catégorie</w:t>
      </w:r>
    </w:p>
    <w:p w:rsidR="009F094A" w:rsidRDefault="009F094A" w:rsidP="00CC2EDD">
      <w:pPr>
        <w:pStyle w:val="Retrait2"/>
        <w:numPr>
          <w:ilvl w:val="1"/>
          <w:numId w:val="27"/>
        </w:numPr>
        <w:rPr>
          <w:lang w:val="fr-CH"/>
        </w:rPr>
      </w:pPr>
      <w:r>
        <w:rPr>
          <w:lang w:val="fr-CH"/>
        </w:rPr>
        <w:t>Par prix</w:t>
      </w:r>
    </w:p>
    <w:p w:rsidR="009F094A" w:rsidRDefault="009F094A" w:rsidP="00CC2EDD">
      <w:pPr>
        <w:pStyle w:val="Retrait2"/>
        <w:numPr>
          <w:ilvl w:val="1"/>
          <w:numId w:val="27"/>
        </w:numPr>
        <w:rPr>
          <w:lang w:val="fr-CH"/>
        </w:rPr>
      </w:pPr>
      <w:r>
        <w:rPr>
          <w:lang w:val="fr-CH"/>
        </w:rPr>
        <w:t>Combinaison de plusieurs de ces choix</w:t>
      </w:r>
    </w:p>
    <w:p w:rsidR="00363733" w:rsidRDefault="00363733" w:rsidP="00DC70D8">
      <w:pPr>
        <w:pStyle w:val="Retrait2"/>
        <w:numPr>
          <w:ilvl w:val="0"/>
          <w:numId w:val="27"/>
        </w:numPr>
        <w:rPr>
          <w:lang w:val="fr-CH"/>
        </w:rPr>
      </w:pPr>
      <w:r>
        <w:rPr>
          <w:lang w:val="fr-CH"/>
        </w:rPr>
        <w:t>S’il dispose du privilège « rédacteur » il peut également modifier ou supprimer des articles.</w:t>
      </w:r>
    </w:p>
    <w:p w:rsidR="00363733" w:rsidRDefault="00363733" w:rsidP="00DC70D8">
      <w:pPr>
        <w:pStyle w:val="Retrait2"/>
        <w:numPr>
          <w:ilvl w:val="0"/>
          <w:numId w:val="27"/>
        </w:numPr>
        <w:rPr>
          <w:lang w:val="fr-CH"/>
        </w:rPr>
      </w:pPr>
      <w:r>
        <w:rPr>
          <w:lang w:val="fr-CH"/>
        </w:rPr>
        <w:t>L’administrateur doit pouvoir modifier les privilèges ou supprimer des comptes utilisateurs.</w:t>
      </w:r>
    </w:p>
    <w:p w:rsidR="00C51A53" w:rsidRPr="009F094A" w:rsidRDefault="00C51A53" w:rsidP="00DC70D8">
      <w:pPr>
        <w:pStyle w:val="Retrait2"/>
        <w:numPr>
          <w:ilvl w:val="0"/>
          <w:numId w:val="27"/>
        </w:numPr>
        <w:rPr>
          <w:lang w:val="fr-CH"/>
        </w:rPr>
      </w:pPr>
      <w:r>
        <w:rPr>
          <w:lang w:val="fr-CH"/>
        </w:rPr>
        <w:t>Écrire les test</w:t>
      </w:r>
      <w:r w:rsidR="006606C2">
        <w:rPr>
          <w:lang w:val="fr-CH"/>
        </w:rPr>
        <w:t>s</w:t>
      </w:r>
      <w:r>
        <w:rPr>
          <w:lang w:val="fr-CH"/>
        </w:rPr>
        <w:t xml:space="preserve"> unitaires et end-to-end</w:t>
      </w:r>
    </w:p>
    <w:p w:rsidR="00CE0B91" w:rsidRDefault="00CE0B91" w:rsidP="00CE0B91">
      <w:pPr>
        <w:pStyle w:val="Titre1"/>
      </w:pPr>
      <w:bookmarkStart w:id="21" w:name="_Toc484352150"/>
      <w:r>
        <w:t>Architecture d’application</w:t>
      </w:r>
      <w:bookmarkStart w:id="22" w:name="_GoBack"/>
      <w:bookmarkEnd w:id="21"/>
      <w:bookmarkEnd w:id="22"/>
    </w:p>
    <w:p w:rsidR="00666F3C" w:rsidDel="009D1386" w:rsidRDefault="009D1386">
      <w:pPr>
        <w:rPr>
          <w:del w:id="23" w:author="Cédric Ackermann" w:date="2017-06-04T15:15:00Z"/>
          <w:lang w:val="fr-CH"/>
        </w:rPr>
      </w:pPr>
      <w:r>
        <w:rPr>
          <w:noProof/>
          <w:lang w:val="fr-C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91069</wp:posOffset>
                </wp:positionH>
                <wp:positionV relativeFrom="paragraph">
                  <wp:posOffset>224155</wp:posOffset>
                </wp:positionV>
                <wp:extent cx="5494020" cy="843915"/>
                <wp:effectExtent l="0" t="0" r="0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020" cy="843915"/>
                          <a:chOff x="0" y="0"/>
                          <a:chExt cx="5494020" cy="843915"/>
                        </a:xfrm>
                      </wpg:grpSpPr>
                      <wpg:grpSp>
                        <wpg:cNvPr id="35" name="Grouper 35"/>
                        <wpg:cNvGrpSpPr/>
                        <wpg:grpSpPr>
                          <a:xfrm>
                            <a:off x="0" y="0"/>
                            <a:ext cx="5494020" cy="843915"/>
                            <a:chOff x="0" y="188020"/>
                            <a:chExt cx="8187634" cy="1433246"/>
                          </a:xfrm>
                        </wpg:grpSpPr>
                        <pic:pic xmlns:pic="http://schemas.openxmlformats.org/drawingml/2006/picture">
                          <pic:nvPicPr>
                            <pic:cNvPr id="38" name="Image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88994" y="194905"/>
                              <a:ext cx="1186815" cy="1365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9" name="Image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46491"/>
                              <a:ext cx="1193165" cy="13747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0" name="Connecteur droit avec flèche 40"/>
                          <wps:cNvCnPr/>
                          <wps:spPr>
                            <a:xfrm flipV="1">
                              <a:off x="4772823" y="968786"/>
                              <a:ext cx="2043698" cy="2595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2" name="Image 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86849" y="188020"/>
                              <a:ext cx="1200785" cy="13716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" name="Connecteur droit avec flèche 40"/>
                        <wps:cNvCnPr/>
                        <wps:spPr>
                          <a:xfrm flipV="1">
                            <a:off x="914400" y="457200"/>
                            <a:ext cx="1371351" cy="1528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91F14" id="Groupe 3" o:spid="_x0000_s1026" style="position:absolute;margin-left:7.15pt;margin-top:17.65pt;width:432.6pt;height:66.45pt;z-index:251668480" coordsize="54940,8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">
                <v:group id="Grouper 35" o:spid="_x0000_s1027" style="position:absolute;width:54940;height:8439" coordorigin=",1880" coordsize="81876,14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38" o:spid="_x0000_s1028" type="#_x0000_t75" style="position:absolute;left:34889;top:1949;width:11869;height:1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">
                    <v:imagedata r:id="rId12" o:title=""/>
                  </v:shape>
                  <v:shape id="Image 39" o:spid="_x0000_s1029" type="#_x0000_t75" style="position:absolute;top:2464;width:11931;height:13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">
                    <v:imagedata r:id="rId13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40" o:spid="_x0000_s1030" type="#_x0000_t32" style="position:absolute;left:47728;top:9687;width:20437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" strokecolor="#4579b8 [3044]" strokeweight="3pt">
                    <v:stroke endarrow="block"/>
                  </v:shape>
                  <v:shape id="Image 42" o:spid="_x0000_s1031" type="#_x0000_t75" style="position:absolute;left:69868;top:1880;width:12008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">
                    <v:imagedata r:id="rId14" o:title=""/>
                  </v:shape>
                </v:group>
                <v:shape id="Connecteur droit avec flèche 40" o:spid="_x0000_s1032" type="#_x0000_t32" style="position:absolute;left:9144;top:4572;width:13713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" strokecolor="#4579b8 [3044]" strokeweight="3pt">
                  <v:stroke endarrow="block"/>
                </v:shape>
              </v:group>
            </w:pict>
          </mc:Fallback>
        </mc:AlternateContent>
      </w:r>
      <w:del w:id="24" w:author="Cédric Ackermann" w:date="2017-06-04T15:15:00Z">
        <w:r w:rsidR="00666F3C" w:rsidDel="009D1386">
          <w:rPr>
            <w:lang w:val="fr-CH"/>
          </w:rPr>
          <w:br w:type="page"/>
        </w:r>
      </w:del>
    </w:p>
    <w:p w:rsidR="00526293" w:rsidDel="009D1386" w:rsidRDefault="00526293" w:rsidP="009D1386">
      <w:pPr>
        <w:rPr>
          <w:del w:id="25" w:author="Cédric Ackermann" w:date="2017-06-04T15:15:00Z"/>
          <w:lang w:val="fr-CH"/>
        </w:rPr>
        <w:pPrChange w:id="26" w:author="Cédric Ackermann" w:date="2017-06-04T15:15:00Z">
          <w:pPr>
            <w:pStyle w:val="Retrait1"/>
          </w:pPr>
        </w:pPrChange>
      </w:pPr>
    </w:p>
    <w:p w:rsidR="00BA5EAC" w:rsidRDefault="00656F11" w:rsidP="00656F11">
      <w:pPr>
        <w:pStyle w:val="Titre1"/>
      </w:pPr>
      <w:bookmarkStart w:id="27" w:name="_Toc484352151"/>
      <w:r>
        <w:t>C</w:t>
      </w:r>
      <w:r w:rsidR="00A8323B">
        <w:t xml:space="preserve">hoix </w:t>
      </w:r>
      <w:r>
        <w:t xml:space="preserve">des </w:t>
      </w:r>
      <w:r w:rsidR="00A8323B">
        <w:t>technologies</w:t>
      </w:r>
      <w:bookmarkEnd w:id="27"/>
    </w:p>
    <w:p w:rsidR="00656F11" w:rsidRDefault="00656F11" w:rsidP="00656F11">
      <w:pPr>
        <w:pStyle w:val="Titre2"/>
        <w:ind w:left="567" w:hanging="567"/>
        <w:rPr>
          <w:lang w:val="fr-CH"/>
        </w:rPr>
      </w:pPr>
      <w:bookmarkStart w:id="28" w:name="_Toc484352152"/>
      <w:r>
        <w:rPr>
          <w:lang w:val="fr-CH"/>
        </w:rPr>
        <w:t>Front-end</w:t>
      </w:r>
      <w:bookmarkEnd w:id="28"/>
    </w:p>
    <w:p w:rsidR="00656F11" w:rsidRDefault="00656F11" w:rsidP="00114D71">
      <w:pPr>
        <w:pStyle w:val="Retrait2"/>
        <w:rPr>
          <w:lang w:val="fr-CH"/>
        </w:rPr>
      </w:pPr>
      <w:r>
        <w:rPr>
          <w:lang w:val="fr-CH"/>
        </w:rPr>
        <w:t>J'ai passé une année à utiliser Angular.js et 6 mois à utiliser Angular 2. Ce sont des frameworks que je maitrise et que j'apprécie beaucoup. Le choix s'impose donc à moi naturellement.</w:t>
      </w:r>
    </w:p>
    <w:p w:rsidR="00656F11" w:rsidRDefault="00656F11" w:rsidP="00114D71">
      <w:pPr>
        <w:pStyle w:val="Retrait2"/>
        <w:rPr>
          <w:lang w:val="fr-CH"/>
        </w:rPr>
      </w:pPr>
      <w:r>
        <w:rPr>
          <w:lang w:val="fr-CH"/>
        </w:rPr>
        <w:t>La version actuelle de Angular est cependant la 4. Par chance, elle est identique à la version 2, je n'aurai donc pas à réapprendre de nouveaux concepts.</w:t>
      </w:r>
    </w:p>
    <w:p w:rsidR="00656F11" w:rsidRPr="00835B2D" w:rsidRDefault="00656F11" w:rsidP="00114D71">
      <w:pPr>
        <w:pStyle w:val="Retrait2"/>
        <w:rPr>
          <w:lang w:val="fr-CH"/>
        </w:rPr>
      </w:pPr>
      <w:r>
        <w:rPr>
          <w:lang w:val="fr-CH"/>
        </w:rPr>
        <w:t>En ce qui concerne les éléments graphiques, je vais ut</w:t>
      </w:r>
      <w:r w:rsidR="0011609D">
        <w:rPr>
          <w:lang w:val="fr-CH"/>
        </w:rPr>
        <w:t xml:space="preserve">iliser la bibliothèque Angular </w:t>
      </w:r>
      <w:r>
        <w:rPr>
          <w:lang w:val="fr-CH"/>
        </w:rPr>
        <w:t xml:space="preserve">Material </w:t>
      </w:r>
      <w:r w:rsidR="0011609D">
        <w:rPr>
          <w:lang w:val="fr-CH"/>
        </w:rPr>
        <w:t xml:space="preserve">2 </w:t>
      </w:r>
      <w:r>
        <w:rPr>
          <w:lang w:val="fr-CH"/>
        </w:rPr>
        <w:t xml:space="preserve">que je connais également déjà. Je suis le seul chez Xpert à la connaître car elle est encore en version bêta mais je sais qu'elle est suffisamment stable pour ne pas rencontrer de problèmes. </w:t>
      </w:r>
    </w:p>
    <w:p w:rsidR="00656F11" w:rsidRDefault="00656F11" w:rsidP="00656F11">
      <w:pPr>
        <w:pStyle w:val="Titre1"/>
        <w:spacing w:before="0"/>
      </w:pPr>
      <w:bookmarkStart w:id="29" w:name="_Toc484352153"/>
      <w:r>
        <w:t>Choix du back-end</w:t>
      </w:r>
      <w:bookmarkEnd w:id="29"/>
    </w:p>
    <w:p w:rsidR="00656F11" w:rsidRDefault="00656F11" w:rsidP="00D819EB">
      <w:pPr>
        <w:pStyle w:val="Retrait1"/>
        <w:rPr>
          <w:lang w:val="fr-CH"/>
        </w:rPr>
      </w:pPr>
      <w:r>
        <w:rPr>
          <w:lang w:val="fr-CH"/>
        </w:rPr>
        <w:t xml:space="preserve">Mon choix s'est tout de suite porté sur Go car c'est le langage que je maitrise le mieux pour le back-end et </w:t>
      </w:r>
      <w:ins w:id="30" w:author="Cédric Ackermann" w:date="2017-06-04T15:09:00Z">
        <w:r w:rsidR="00065E87">
          <w:rPr>
            <w:lang w:val="fr-CH"/>
          </w:rPr>
          <w:t xml:space="preserve">également parce </w:t>
        </w:r>
      </w:ins>
      <w:r>
        <w:rPr>
          <w:lang w:val="fr-CH"/>
        </w:rPr>
        <w:t xml:space="preserve">qu'il est très performant. Il possède d'autres qualités qui en font un choix idéal (voir annexe 1 </w:t>
      </w:r>
      <w:r w:rsidRPr="00835B2D">
        <w:rPr>
          <w:lang w:val="fr-CH"/>
        </w:rPr>
        <w:sym w:font="Wingdings" w:char="F0E0"/>
      </w:r>
      <w:r>
        <w:rPr>
          <w:lang w:val="fr-CH"/>
        </w:rPr>
        <w:t xml:space="preserve"> Pourquoi Xpert Technologies utilise Go).</w:t>
      </w:r>
    </w:p>
    <w:p w:rsidR="00656F11" w:rsidRPr="00656F11" w:rsidRDefault="00656F11" w:rsidP="00D819EB">
      <w:pPr>
        <w:pStyle w:val="Retrait1"/>
        <w:rPr>
          <w:lang w:val="fr-CH"/>
        </w:rPr>
      </w:pPr>
      <w:r>
        <w:rPr>
          <w:lang w:val="fr-CH"/>
        </w:rPr>
        <w:t>De plus, je vais pouvoir très rapidement développer mon server RESTful sans devoir installer et configurer un serveur http.</w:t>
      </w:r>
    </w:p>
    <w:p w:rsidR="00E0021A" w:rsidRDefault="00DA4332" w:rsidP="00E0021A">
      <w:pPr>
        <w:pStyle w:val="Titre2"/>
        <w:rPr>
          <w:lang w:val="fr-CH"/>
        </w:rPr>
      </w:pPr>
      <w:bookmarkStart w:id="31" w:name="_Toc484352154"/>
      <w:r>
        <w:rPr>
          <w:lang w:val="fr-CH"/>
        </w:rPr>
        <w:t xml:space="preserve">Pourquoi </w:t>
      </w:r>
      <w:r w:rsidR="00504A0C">
        <w:rPr>
          <w:lang w:val="fr-CH"/>
        </w:rPr>
        <w:t>Elastics</w:t>
      </w:r>
      <w:r w:rsidR="00524AED">
        <w:rPr>
          <w:lang w:val="fr-CH"/>
        </w:rPr>
        <w:t>earch</w:t>
      </w:r>
      <w:bookmarkEnd w:id="31"/>
    </w:p>
    <w:p w:rsidR="00524AED" w:rsidRDefault="00B53BB1" w:rsidP="00524AED">
      <w:pPr>
        <w:pStyle w:val="Retrait2"/>
        <w:rPr>
          <w:lang w:val="fr-CH"/>
        </w:rPr>
      </w:pPr>
      <w:r>
        <w:rPr>
          <w:lang w:val="fr-CH"/>
        </w:rPr>
        <w:t xml:space="preserve">C’est un moteur de recherche </w:t>
      </w:r>
      <w:r w:rsidR="00982E9A">
        <w:rPr>
          <w:lang w:val="fr-CH"/>
        </w:rPr>
        <w:t xml:space="preserve">Full-Text </w:t>
      </w:r>
      <w:r>
        <w:rPr>
          <w:lang w:val="fr-CH"/>
        </w:rPr>
        <w:t xml:space="preserve">très performant. Il est écrit en Java.  Il </w:t>
      </w:r>
      <w:r w:rsidR="00982E9A">
        <w:rPr>
          <w:lang w:val="fr-CH"/>
        </w:rPr>
        <w:t>s’agit d’une base de données</w:t>
      </w:r>
      <w:r>
        <w:rPr>
          <w:lang w:val="fr-CH"/>
        </w:rPr>
        <w:t xml:space="preserve"> NoSQL orienté</w:t>
      </w:r>
      <w:ins w:id="32" w:author="Cédric Ackermann" w:date="2017-06-04T15:10:00Z">
        <w:r w:rsidR="00065E87">
          <w:rPr>
            <w:lang w:val="fr-CH"/>
          </w:rPr>
          <w:t>e</w:t>
        </w:r>
      </w:ins>
      <w:r>
        <w:rPr>
          <w:lang w:val="fr-CH"/>
        </w:rPr>
        <w:t xml:space="preserve"> document.</w:t>
      </w:r>
    </w:p>
    <w:p w:rsidR="002B6810" w:rsidRDefault="002B6810" w:rsidP="002B6810">
      <w:pPr>
        <w:pStyle w:val="Titre1"/>
        <w:numPr>
          <w:ilvl w:val="0"/>
          <w:numId w:val="0"/>
        </w:numPr>
        <w:ind w:left="425"/>
      </w:pPr>
    </w:p>
    <w:p w:rsidR="00D819EB" w:rsidRDefault="00D819EB">
      <w:pPr>
        <w:rPr>
          <w:rFonts w:eastAsiaTheme="majorEastAsia" w:cstheme="majorBidi"/>
          <w:b/>
          <w:bCs/>
          <w:i/>
          <w:color w:val="000000" w:themeColor="text1"/>
          <w:sz w:val="32"/>
          <w:szCs w:val="28"/>
          <w:lang w:val="fr-CH"/>
        </w:rPr>
      </w:pPr>
      <w:r>
        <w:br w:type="page"/>
      </w:r>
    </w:p>
    <w:p w:rsidR="002B6810" w:rsidRPr="002B6810" w:rsidRDefault="002B6810" w:rsidP="002B6810">
      <w:pPr>
        <w:pStyle w:val="Titre1"/>
      </w:pPr>
      <w:bookmarkStart w:id="33" w:name="_Toc484352155"/>
      <w:r>
        <w:lastRenderedPageBreak/>
        <w:t>User stories</w:t>
      </w:r>
      <w:bookmarkEnd w:id="3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4"/>
        <w:gridCol w:w="4499"/>
      </w:tblGrid>
      <w:tr w:rsidR="002B6810" w:rsidTr="008F1FFA">
        <w:tc>
          <w:tcPr>
            <w:tcW w:w="4504" w:type="dxa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Titre </w:t>
            </w:r>
            <w:r>
              <w:rPr>
                <w:lang w:val="fr-CH"/>
              </w:rPr>
              <w:t>: Création d’un compte utilisateur</w:t>
            </w:r>
          </w:p>
        </w:tc>
        <w:tc>
          <w:tcPr>
            <w:tcW w:w="4499" w:type="dxa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N° </w:t>
            </w:r>
            <w:r>
              <w:rPr>
                <w:lang w:val="fr-CH"/>
              </w:rPr>
              <w:t>: 1</w:t>
            </w:r>
          </w:p>
        </w:tc>
      </w:tr>
      <w:tr w:rsidR="002B6810" w:rsidTr="008F1FFA">
        <w:tc>
          <w:tcPr>
            <w:tcW w:w="9003" w:type="dxa"/>
            <w:gridSpan w:val="2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Description </w:t>
            </w:r>
            <w:r>
              <w:rPr>
                <w:lang w:val="fr-CH"/>
              </w:rPr>
              <w:t xml:space="preserve">: </w:t>
            </w:r>
          </w:p>
          <w:p w:rsidR="002B6810" w:rsidRDefault="002B6810" w:rsidP="00FF0372">
            <w:pPr>
              <w:rPr>
                <w:lang w:val="fr-CH"/>
              </w:rPr>
            </w:pPr>
            <w:r>
              <w:rPr>
                <w:lang w:val="fr-CH"/>
              </w:rPr>
              <w:t>En tant qu’</w:t>
            </w:r>
            <w:r>
              <w:rPr>
                <w:b/>
                <w:lang w:val="fr-CH"/>
              </w:rPr>
              <w:t>utilis</w:t>
            </w:r>
            <w:r w:rsidRPr="00D9500A">
              <w:rPr>
                <w:b/>
                <w:lang w:val="fr-CH"/>
              </w:rPr>
              <w:t>ateur</w:t>
            </w:r>
            <w:r>
              <w:rPr>
                <w:lang w:val="fr-CH"/>
              </w:rPr>
              <w:t xml:space="preserve"> de l’application, je peux créer mon propre compte.</w:t>
            </w:r>
          </w:p>
          <w:p w:rsidR="002B6810" w:rsidRDefault="002B6810" w:rsidP="00FF0372">
            <w:pPr>
              <w:rPr>
                <w:lang w:val="fr-CH"/>
              </w:rPr>
            </w:pPr>
          </w:p>
          <w:p w:rsidR="002B6810" w:rsidRPr="00D9500A" w:rsidRDefault="002B6810" w:rsidP="00FF0372">
            <w:pPr>
              <w:rPr>
                <w:b/>
                <w:lang w:val="fr-CH"/>
              </w:rPr>
            </w:pPr>
            <w:r w:rsidRPr="00D9500A">
              <w:rPr>
                <w:b/>
                <w:lang w:val="fr-CH"/>
              </w:rPr>
              <w:t>Critères d’acceptation :</w:t>
            </w:r>
          </w:p>
          <w:p w:rsidR="002B6810" w:rsidRPr="00D9500A" w:rsidRDefault="002B6810" w:rsidP="002B6810">
            <w:pPr>
              <w:pStyle w:val="Paragraphedeliste"/>
              <w:numPr>
                <w:ilvl w:val="0"/>
                <w:numId w:val="19"/>
              </w:numPr>
              <w:rPr>
                <w:lang w:val="fr-CH"/>
              </w:rPr>
            </w:pPr>
            <w:r>
              <w:rPr>
                <w:lang w:val="fr-CH"/>
              </w:rPr>
              <w:t>Le compte créé reçoit un rôle minimal, c’est-à-dire celui d’utilisateur</w:t>
            </w:r>
          </w:p>
          <w:p w:rsidR="002B6810" w:rsidRDefault="002B6810" w:rsidP="00FF0372">
            <w:pPr>
              <w:rPr>
                <w:lang w:val="fr-CH"/>
              </w:rPr>
            </w:pPr>
          </w:p>
        </w:tc>
      </w:tr>
    </w:tbl>
    <w:p w:rsidR="002B6810" w:rsidRDefault="002B6810" w:rsidP="002B681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6"/>
        <w:gridCol w:w="4497"/>
      </w:tblGrid>
      <w:tr w:rsidR="002B6810" w:rsidTr="00FF0372">
        <w:tc>
          <w:tcPr>
            <w:tcW w:w="4528" w:type="dxa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Titre </w:t>
            </w:r>
            <w:r>
              <w:rPr>
                <w:lang w:val="fr-CH"/>
              </w:rPr>
              <w:t>: Accès à l’application</w:t>
            </w:r>
          </w:p>
        </w:tc>
        <w:tc>
          <w:tcPr>
            <w:tcW w:w="4528" w:type="dxa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N° </w:t>
            </w:r>
            <w:r>
              <w:rPr>
                <w:lang w:val="fr-CH"/>
              </w:rPr>
              <w:t>: 2</w:t>
            </w:r>
          </w:p>
        </w:tc>
      </w:tr>
      <w:tr w:rsidR="002B6810" w:rsidTr="00FF0372">
        <w:tc>
          <w:tcPr>
            <w:tcW w:w="9056" w:type="dxa"/>
            <w:gridSpan w:val="2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Description </w:t>
            </w:r>
            <w:r>
              <w:rPr>
                <w:lang w:val="fr-CH"/>
              </w:rPr>
              <w:t xml:space="preserve">: </w:t>
            </w:r>
          </w:p>
          <w:p w:rsidR="002B6810" w:rsidRDefault="002B6810" w:rsidP="00FF0372">
            <w:pPr>
              <w:rPr>
                <w:lang w:val="fr-CH"/>
              </w:rPr>
            </w:pPr>
            <w:r>
              <w:rPr>
                <w:lang w:val="fr-CH"/>
              </w:rPr>
              <w:t>En tant qu’</w:t>
            </w:r>
            <w:r>
              <w:rPr>
                <w:b/>
                <w:lang w:val="fr-CH"/>
              </w:rPr>
              <w:t>utilis</w:t>
            </w:r>
            <w:r w:rsidRPr="00D9500A">
              <w:rPr>
                <w:b/>
                <w:lang w:val="fr-CH"/>
              </w:rPr>
              <w:t>ateur</w:t>
            </w:r>
            <w:r>
              <w:rPr>
                <w:lang w:val="fr-CH"/>
              </w:rPr>
              <w:t xml:space="preserve">, </w:t>
            </w:r>
            <w:r w:rsidRPr="009C0600">
              <w:rPr>
                <w:b/>
                <w:lang w:val="fr-CH"/>
              </w:rPr>
              <w:t>rédacteur</w:t>
            </w:r>
            <w:r>
              <w:rPr>
                <w:lang w:val="fr-CH"/>
              </w:rPr>
              <w:t xml:space="preserve"> ou </w:t>
            </w:r>
            <w:r w:rsidRPr="009C0600">
              <w:rPr>
                <w:b/>
                <w:lang w:val="fr-CH"/>
              </w:rPr>
              <w:t>administrateur</w:t>
            </w:r>
            <w:r>
              <w:rPr>
                <w:lang w:val="fr-CH"/>
              </w:rPr>
              <w:t xml:space="preserve"> je dois m’authentifier afin d’accéder à l’application.</w:t>
            </w:r>
          </w:p>
          <w:p w:rsidR="002B6810" w:rsidRDefault="002B6810" w:rsidP="00FF0372">
            <w:pPr>
              <w:rPr>
                <w:lang w:val="fr-CH"/>
              </w:rPr>
            </w:pPr>
          </w:p>
          <w:p w:rsidR="002B6810" w:rsidRPr="00D9500A" w:rsidRDefault="002B6810" w:rsidP="00FF0372">
            <w:pPr>
              <w:rPr>
                <w:b/>
                <w:lang w:val="fr-CH"/>
              </w:rPr>
            </w:pPr>
            <w:r w:rsidRPr="00D9500A">
              <w:rPr>
                <w:b/>
                <w:lang w:val="fr-CH"/>
              </w:rPr>
              <w:t>Critères d’acceptation :</w:t>
            </w:r>
          </w:p>
          <w:p w:rsidR="002B6810" w:rsidRDefault="002B6810" w:rsidP="002B6810">
            <w:pPr>
              <w:pStyle w:val="Paragraphedeliste"/>
              <w:numPr>
                <w:ilvl w:val="0"/>
                <w:numId w:val="19"/>
              </w:numPr>
              <w:rPr>
                <w:lang w:val="fr-CH"/>
              </w:rPr>
            </w:pPr>
            <w:r>
              <w:rPr>
                <w:lang w:val="fr-CH"/>
              </w:rPr>
              <w:t>L’application n’est disponible que pour les personnes authentifiées, sinon l’application n’affiche que la fenêtre du login</w:t>
            </w:r>
          </w:p>
          <w:p w:rsidR="002B6810" w:rsidRDefault="002B6810" w:rsidP="002B6810">
            <w:pPr>
              <w:pStyle w:val="Paragraphedeliste"/>
              <w:numPr>
                <w:ilvl w:val="0"/>
                <w:numId w:val="19"/>
              </w:numPr>
              <w:rPr>
                <w:lang w:val="fr-CH"/>
              </w:rPr>
            </w:pPr>
            <w:r>
              <w:rPr>
                <w:lang w:val="fr-CH"/>
              </w:rPr>
              <w:t>Si l’authentification est incorrecte, l’application affiche la fenêtre du login ainsi qu’un message d’erreur</w:t>
            </w:r>
          </w:p>
          <w:p w:rsidR="002B6810" w:rsidRDefault="002B6810" w:rsidP="002B6810">
            <w:pPr>
              <w:pStyle w:val="Paragraphedeliste"/>
              <w:numPr>
                <w:ilvl w:val="0"/>
                <w:numId w:val="19"/>
              </w:numPr>
              <w:rPr>
                <w:lang w:val="fr-CH"/>
              </w:rPr>
            </w:pPr>
            <w:r>
              <w:rPr>
                <w:lang w:val="fr-CH"/>
              </w:rPr>
              <w:t>Le nom de l’utilisateur est affiché de manière visible dans l’application</w:t>
            </w:r>
          </w:p>
          <w:p w:rsidR="002B6810" w:rsidRPr="00A20A1F" w:rsidRDefault="002B6810" w:rsidP="00FF0372">
            <w:pPr>
              <w:rPr>
                <w:lang w:val="fr-CH"/>
              </w:rPr>
            </w:pPr>
          </w:p>
        </w:tc>
      </w:tr>
    </w:tbl>
    <w:p w:rsidR="002B6810" w:rsidRDefault="002B6810" w:rsidP="002B681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5"/>
        <w:gridCol w:w="4498"/>
      </w:tblGrid>
      <w:tr w:rsidR="002B6810" w:rsidTr="00FF0372">
        <w:tc>
          <w:tcPr>
            <w:tcW w:w="4528" w:type="dxa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Titre </w:t>
            </w:r>
            <w:r>
              <w:rPr>
                <w:lang w:val="fr-CH"/>
              </w:rPr>
              <w:t>: Gestion des utilisateurs</w:t>
            </w:r>
          </w:p>
        </w:tc>
        <w:tc>
          <w:tcPr>
            <w:tcW w:w="4528" w:type="dxa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N° </w:t>
            </w:r>
            <w:r>
              <w:rPr>
                <w:lang w:val="fr-CH"/>
              </w:rPr>
              <w:t>: 3</w:t>
            </w:r>
          </w:p>
        </w:tc>
      </w:tr>
      <w:tr w:rsidR="002B6810" w:rsidTr="00FF0372">
        <w:tc>
          <w:tcPr>
            <w:tcW w:w="9056" w:type="dxa"/>
            <w:gridSpan w:val="2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Description </w:t>
            </w:r>
            <w:r>
              <w:rPr>
                <w:lang w:val="fr-CH"/>
              </w:rPr>
              <w:t xml:space="preserve">: </w:t>
            </w:r>
          </w:p>
          <w:p w:rsidR="002B6810" w:rsidRDefault="002B6810" w:rsidP="00FF0372">
            <w:pPr>
              <w:rPr>
                <w:lang w:val="fr-CH"/>
              </w:rPr>
            </w:pPr>
            <w:r>
              <w:rPr>
                <w:lang w:val="fr-CH"/>
              </w:rPr>
              <w:t>En tant qu’</w:t>
            </w:r>
            <w:r w:rsidRPr="00D9500A">
              <w:rPr>
                <w:b/>
                <w:lang w:val="fr-CH"/>
              </w:rPr>
              <w:t>administrateur</w:t>
            </w:r>
            <w:r>
              <w:rPr>
                <w:lang w:val="fr-CH"/>
              </w:rPr>
              <w:t xml:space="preserve"> je peux accéder à la gestion des utilisateurs.</w:t>
            </w:r>
          </w:p>
          <w:p w:rsidR="002B6810" w:rsidRDefault="002B6810" w:rsidP="00FF0372">
            <w:pPr>
              <w:rPr>
                <w:lang w:val="fr-CH"/>
              </w:rPr>
            </w:pPr>
          </w:p>
          <w:p w:rsidR="002B6810" w:rsidRPr="00D9500A" w:rsidRDefault="002B6810" w:rsidP="00FF0372">
            <w:pPr>
              <w:rPr>
                <w:b/>
                <w:lang w:val="fr-CH"/>
              </w:rPr>
            </w:pPr>
            <w:r w:rsidRPr="00D9500A">
              <w:rPr>
                <w:b/>
                <w:lang w:val="fr-CH"/>
              </w:rPr>
              <w:t>Critères d’acceptation :</w:t>
            </w:r>
          </w:p>
          <w:p w:rsidR="002B6810" w:rsidRDefault="002B6810" w:rsidP="002B6810">
            <w:pPr>
              <w:pStyle w:val="Paragraphedeliste"/>
              <w:numPr>
                <w:ilvl w:val="0"/>
                <w:numId w:val="19"/>
              </w:numPr>
              <w:rPr>
                <w:lang w:val="fr-CH"/>
              </w:rPr>
            </w:pPr>
            <w:r>
              <w:rPr>
                <w:lang w:val="fr-CH"/>
              </w:rPr>
              <w:t>Le menu de gestion des utilisateurs ne doit être visible que pour les administrateurs</w:t>
            </w:r>
          </w:p>
          <w:p w:rsidR="002B6810" w:rsidRDefault="002B6810" w:rsidP="002B6810">
            <w:pPr>
              <w:pStyle w:val="Paragraphedeliste"/>
              <w:numPr>
                <w:ilvl w:val="0"/>
                <w:numId w:val="19"/>
              </w:numPr>
              <w:rPr>
                <w:lang w:val="fr-CH"/>
              </w:rPr>
            </w:pPr>
            <w:r>
              <w:rPr>
                <w:lang w:val="fr-CH"/>
              </w:rPr>
              <w:t>Éditer un utilisateur existant afin de lui changer son rôle</w:t>
            </w:r>
          </w:p>
          <w:p w:rsidR="002B6810" w:rsidRDefault="002B6810" w:rsidP="002B6810">
            <w:pPr>
              <w:pStyle w:val="Paragraphedeliste"/>
              <w:numPr>
                <w:ilvl w:val="0"/>
                <w:numId w:val="19"/>
              </w:numPr>
              <w:rPr>
                <w:lang w:val="fr-CH"/>
              </w:rPr>
            </w:pPr>
            <w:r>
              <w:rPr>
                <w:lang w:val="fr-CH"/>
              </w:rPr>
              <w:t xml:space="preserve">Supprimer un utilisateur existant </w:t>
            </w:r>
          </w:p>
          <w:p w:rsidR="002B6810" w:rsidRPr="00D9500A" w:rsidRDefault="002B6810" w:rsidP="002B6810">
            <w:pPr>
              <w:pStyle w:val="Paragraphedeliste"/>
              <w:numPr>
                <w:ilvl w:val="0"/>
                <w:numId w:val="19"/>
              </w:numPr>
              <w:rPr>
                <w:lang w:val="fr-CH"/>
              </w:rPr>
            </w:pPr>
            <w:r>
              <w:rPr>
                <w:lang w:val="fr-CH"/>
              </w:rPr>
              <w:t>La modification ou la suppression n’est possible que si au minimum un administrateur reste actif</w:t>
            </w:r>
          </w:p>
          <w:p w:rsidR="002B6810" w:rsidRDefault="002B6810" w:rsidP="00FF0372">
            <w:pPr>
              <w:rPr>
                <w:lang w:val="fr-CH"/>
              </w:rPr>
            </w:pPr>
          </w:p>
        </w:tc>
      </w:tr>
    </w:tbl>
    <w:p w:rsidR="002B6810" w:rsidRDefault="002B6810" w:rsidP="002B681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4"/>
        <w:gridCol w:w="4499"/>
      </w:tblGrid>
      <w:tr w:rsidR="002B6810" w:rsidTr="00FF0372">
        <w:tc>
          <w:tcPr>
            <w:tcW w:w="4528" w:type="dxa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Titre </w:t>
            </w:r>
            <w:r>
              <w:rPr>
                <w:lang w:val="fr-CH"/>
              </w:rPr>
              <w:t>: Import des articles</w:t>
            </w:r>
          </w:p>
        </w:tc>
        <w:tc>
          <w:tcPr>
            <w:tcW w:w="4528" w:type="dxa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N° </w:t>
            </w:r>
            <w:r>
              <w:rPr>
                <w:lang w:val="fr-CH"/>
              </w:rPr>
              <w:t>: 4</w:t>
            </w:r>
          </w:p>
        </w:tc>
      </w:tr>
      <w:tr w:rsidR="002B6810" w:rsidTr="00FF0372">
        <w:trPr>
          <w:trHeight w:val="557"/>
        </w:trPr>
        <w:tc>
          <w:tcPr>
            <w:tcW w:w="9056" w:type="dxa"/>
            <w:gridSpan w:val="2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Description </w:t>
            </w:r>
            <w:r>
              <w:rPr>
                <w:lang w:val="fr-CH"/>
              </w:rPr>
              <w:t xml:space="preserve">: </w:t>
            </w:r>
          </w:p>
          <w:p w:rsidR="002B6810" w:rsidRDefault="002B6810" w:rsidP="00FF0372">
            <w:pPr>
              <w:rPr>
                <w:lang w:val="fr-CH"/>
              </w:rPr>
            </w:pPr>
            <w:r>
              <w:rPr>
                <w:lang w:val="fr-CH"/>
              </w:rPr>
              <w:t>En tant qu’administrateur je peux importer les articles d’un fichier json.</w:t>
            </w:r>
          </w:p>
          <w:p w:rsidR="002B6810" w:rsidRDefault="002B6810" w:rsidP="00FF0372">
            <w:pPr>
              <w:rPr>
                <w:lang w:val="fr-CH"/>
              </w:rPr>
            </w:pPr>
          </w:p>
          <w:p w:rsidR="002B6810" w:rsidRPr="00D9500A" w:rsidRDefault="002B6810" w:rsidP="00FF0372">
            <w:pPr>
              <w:rPr>
                <w:b/>
                <w:lang w:val="fr-CH"/>
              </w:rPr>
            </w:pPr>
            <w:r w:rsidRPr="00D9500A">
              <w:rPr>
                <w:b/>
                <w:lang w:val="fr-CH"/>
              </w:rPr>
              <w:t>Critères d’acceptation :</w:t>
            </w:r>
          </w:p>
          <w:p w:rsidR="002B6810" w:rsidRDefault="002B6810" w:rsidP="002B6810">
            <w:pPr>
              <w:pStyle w:val="Paragraphedeliste"/>
              <w:numPr>
                <w:ilvl w:val="0"/>
                <w:numId w:val="20"/>
              </w:numPr>
              <w:rPr>
                <w:lang w:val="fr-CH"/>
              </w:rPr>
            </w:pPr>
            <w:r>
              <w:rPr>
                <w:lang w:val="fr-CH"/>
              </w:rPr>
              <w:t>Le menu d’import ne doit être visible que pour les administrateurs</w:t>
            </w:r>
          </w:p>
          <w:p w:rsidR="002B6810" w:rsidRDefault="002B6810" w:rsidP="002B6810">
            <w:pPr>
              <w:pStyle w:val="Paragraphedeliste"/>
              <w:numPr>
                <w:ilvl w:val="0"/>
                <w:numId w:val="20"/>
              </w:numPr>
              <w:rPr>
                <w:lang w:val="fr-CH"/>
              </w:rPr>
            </w:pPr>
            <w:r>
              <w:rPr>
                <w:lang w:val="fr-CH"/>
              </w:rPr>
              <w:t>Le fichier à importer doit être du type json</w:t>
            </w:r>
          </w:p>
          <w:p w:rsidR="002B6810" w:rsidRPr="00A645AB" w:rsidRDefault="002B6810" w:rsidP="00FF0372">
            <w:pPr>
              <w:ind w:left="360"/>
              <w:rPr>
                <w:lang w:val="fr-CH"/>
              </w:rPr>
            </w:pPr>
          </w:p>
        </w:tc>
      </w:tr>
    </w:tbl>
    <w:p w:rsidR="002B6810" w:rsidRDefault="002B6810" w:rsidP="002B681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5"/>
        <w:gridCol w:w="4439"/>
      </w:tblGrid>
      <w:tr w:rsidR="002B6810" w:rsidTr="008F1FFA">
        <w:tc>
          <w:tcPr>
            <w:tcW w:w="4505" w:type="dxa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Titre </w:t>
            </w:r>
            <w:r>
              <w:rPr>
                <w:lang w:val="fr-CH"/>
              </w:rPr>
              <w:t>: Recherche des articles</w:t>
            </w:r>
          </w:p>
        </w:tc>
        <w:tc>
          <w:tcPr>
            <w:tcW w:w="4439" w:type="dxa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N° </w:t>
            </w:r>
            <w:r>
              <w:rPr>
                <w:lang w:val="fr-CH"/>
              </w:rPr>
              <w:t>: 5</w:t>
            </w:r>
          </w:p>
        </w:tc>
      </w:tr>
      <w:tr w:rsidR="002B6810" w:rsidTr="008F1FFA">
        <w:tc>
          <w:tcPr>
            <w:tcW w:w="8944" w:type="dxa"/>
            <w:gridSpan w:val="2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Description </w:t>
            </w:r>
            <w:r>
              <w:rPr>
                <w:lang w:val="fr-CH"/>
              </w:rPr>
              <w:t xml:space="preserve">: </w:t>
            </w:r>
          </w:p>
          <w:p w:rsidR="002B6810" w:rsidRDefault="002B6810" w:rsidP="00FF0372">
            <w:pPr>
              <w:rPr>
                <w:lang w:val="fr-CH"/>
              </w:rPr>
            </w:pPr>
            <w:r>
              <w:rPr>
                <w:lang w:val="fr-CH"/>
              </w:rPr>
              <w:t>En tant qu’</w:t>
            </w:r>
            <w:r w:rsidRPr="00C94A64">
              <w:rPr>
                <w:b/>
                <w:lang w:val="fr-CH"/>
              </w:rPr>
              <w:t>utilisateur</w:t>
            </w:r>
            <w:r>
              <w:rPr>
                <w:lang w:val="fr-CH"/>
              </w:rPr>
              <w:t xml:space="preserve">, </w:t>
            </w:r>
            <w:r w:rsidRPr="00C94A64">
              <w:rPr>
                <w:b/>
                <w:lang w:val="fr-CH"/>
              </w:rPr>
              <w:t>rédacteur</w:t>
            </w:r>
            <w:r>
              <w:rPr>
                <w:lang w:val="fr-CH"/>
              </w:rPr>
              <w:t xml:space="preserve"> ou </w:t>
            </w:r>
            <w:del w:id="34" w:author="Cédric Ackermann" w:date="2017-06-04T15:10:00Z">
              <w:r w:rsidDel="00065E87">
                <w:rPr>
                  <w:lang w:val="fr-CH"/>
                </w:rPr>
                <w:delText>l’</w:delText>
              </w:r>
            </w:del>
            <w:r w:rsidRPr="00DA388F">
              <w:rPr>
                <w:b/>
                <w:lang w:val="fr-CH"/>
              </w:rPr>
              <w:t>administrateur</w:t>
            </w:r>
            <w:r>
              <w:rPr>
                <w:lang w:val="fr-CH"/>
              </w:rPr>
              <w:t xml:space="preserve"> de l’application, je peux effectuer des recherches.</w:t>
            </w:r>
          </w:p>
          <w:p w:rsidR="002B6810" w:rsidRDefault="002B6810" w:rsidP="00FF0372">
            <w:pPr>
              <w:rPr>
                <w:lang w:val="fr-CH"/>
              </w:rPr>
            </w:pPr>
          </w:p>
          <w:p w:rsidR="002B6810" w:rsidRDefault="002B6810" w:rsidP="00FF0372">
            <w:pPr>
              <w:rPr>
                <w:b/>
                <w:lang w:val="fr-CH"/>
              </w:rPr>
            </w:pPr>
            <w:r w:rsidRPr="00D9500A">
              <w:rPr>
                <w:b/>
                <w:lang w:val="fr-CH"/>
              </w:rPr>
              <w:t>Critères d’acceptation :</w:t>
            </w:r>
          </w:p>
          <w:p w:rsidR="002B6810" w:rsidRDefault="002B6810" w:rsidP="002B6810">
            <w:pPr>
              <w:pStyle w:val="Paragraphedeliste"/>
              <w:numPr>
                <w:ilvl w:val="0"/>
                <w:numId w:val="21"/>
              </w:numPr>
              <w:rPr>
                <w:lang w:val="fr-CH"/>
              </w:rPr>
            </w:pPr>
            <w:r>
              <w:rPr>
                <w:lang w:val="fr-CH"/>
              </w:rPr>
              <w:t>Par mot ou phrases clés sur le titre</w:t>
            </w:r>
          </w:p>
          <w:p w:rsidR="002B6810" w:rsidRDefault="002B6810" w:rsidP="002B6810">
            <w:pPr>
              <w:pStyle w:val="Paragraphedeliste"/>
              <w:numPr>
                <w:ilvl w:val="0"/>
                <w:numId w:val="21"/>
              </w:numPr>
              <w:rPr>
                <w:lang w:val="fr-CH"/>
              </w:rPr>
            </w:pPr>
            <w:r>
              <w:rPr>
                <w:lang w:val="fr-CH"/>
              </w:rPr>
              <w:t>Par catégorie</w:t>
            </w:r>
          </w:p>
          <w:p w:rsidR="002B6810" w:rsidRDefault="002B6810" w:rsidP="002B6810">
            <w:pPr>
              <w:pStyle w:val="Paragraphedeliste"/>
              <w:numPr>
                <w:ilvl w:val="0"/>
                <w:numId w:val="21"/>
              </w:numPr>
              <w:rPr>
                <w:lang w:val="fr-CH"/>
              </w:rPr>
            </w:pPr>
            <w:r>
              <w:rPr>
                <w:lang w:val="fr-CH"/>
              </w:rPr>
              <w:t xml:space="preserve">Par prix (plage de </w:t>
            </w:r>
            <w:del w:id="35" w:author="Cédric Ackermann" w:date="2017-06-04T15:10:00Z">
              <w:r w:rsidDel="00065E87">
                <w:rPr>
                  <w:lang w:val="fr-CH"/>
                </w:rPr>
                <w:delText>-</w:delText>
              </w:r>
            </w:del>
            <w:ins w:id="36" w:author="Cédric Ackermann" w:date="2017-06-04T15:10:00Z">
              <w:r w:rsidR="00065E87">
                <w:rPr>
                  <w:lang w:val="fr-CH"/>
                </w:rPr>
                <w:t>–</w:t>
              </w:r>
            </w:ins>
            <w:r>
              <w:rPr>
                <w:lang w:val="fr-CH"/>
              </w:rPr>
              <w:t xml:space="preserve"> à</w:t>
            </w:r>
            <w:ins w:id="37" w:author="Cédric Ackermann" w:date="2017-06-04T15:10:00Z">
              <w:r w:rsidR="00065E87">
                <w:rPr>
                  <w:lang w:val="fr-CH"/>
                </w:rPr>
                <w:t xml:space="preserve"> –</w:t>
              </w:r>
            </w:ins>
            <w:r>
              <w:rPr>
                <w:lang w:val="fr-CH"/>
              </w:rPr>
              <w:t>)</w:t>
            </w:r>
          </w:p>
          <w:p w:rsidR="002B6810" w:rsidRDefault="002B6810" w:rsidP="002B6810">
            <w:pPr>
              <w:pStyle w:val="Paragraphedeliste"/>
              <w:numPr>
                <w:ilvl w:val="0"/>
                <w:numId w:val="21"/>
              </w:numPr>
              <w:rPr>
                <w:lang w:val="fr-CH"/>
              </w:rPr>
            </w:pPr>
            <w:r>
              <w:rPr>
                <w:lang w:val="fr-CH"/>
              </w:rPr>
              <w:t>Combinaison de plusieurs de ces choix</w:t>
            </w:r>
          </w:p>
          <w:p w:rsidR="002B6810" w:rsidRDefault="002B6810" w:rsidP="002B6810">
            <w:pPr>
              <w:pStyle w:val="Paragraphedeliste"/>
              <w:numPr>
                <w:ilvl w:val="0"/>
                <w:numId w:val="21"/>
              </w:numPr>
              <w:rPr>
                <w:lang w:val="fr-CH"/>
              </w:rPr>
            </w:pPr>
            <w:r>
              <w:rPr>
                <w:lang w:val="fr-CH"/>
              </w:rPr>
              <w:t>L’affichage contient 15 articles par page</w:t>
            </w:r>
          </w:p>
          <w:p w:rsidR="002B6810" w:rsidRDefault="002B6810" w:rsidP="002B6810">
            <w:pPr>
              <w:pStyle w:val="Paragraphedeliste"/>
              <w:numPr>
                <w:ilvl w:val="0"/>
                <w:numId w:val="21"/>
              </w:numPr>
              <w:rPr>
                <w:lang w:val="fr-CH"/>
              </w:rPr>
            </w:pPr>
            <w:r>
              <w:rPr>
                <w:lang w:val="fr-CH"/>
              </w:rPr>
              <w:t>Une pagination permet d’afficher les articles suivants ou précédents</w:t>
            </w:r>
          </w:p>
          <w:p w:rsidR="00687119" w:rsidRPr="0044783F" w:rsidRDefault="00687119" w:rsidP="00687119">
            <w:pPr>
              <w:pStyle w:val="Paragraphedeliste"/>
              <w:rPr>
                <w:lang w:val="fr-CH"/>
              </w:rPr>
            </w:pPr>
          </w:p>
        </w:tc>
      </w:tr>
    </w:tbl>
    <w:p w:rsidR="002B6810" w:rsidRDefault="002B6810" w:rsidP="002B6810">
      <w:pPr>
        <w:rPr>
          <w:lang w:val="fr-CH"/>
        </w:rPr>
      </w:pPr>
    </w:p>
    <w:p w:rsidR="002B6810" w:rsidRDefault="002B6810" w:rsidP="002B681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4"/>
        <w:gridCol w:w="4499"/>
      </w:tblGrid>
      <w:tr w:rsidR="002B6810" w:rsidTr="00FF0372">
        <w:tc>
          <w:tcPr>
            <w:tcW w:w="4528" w:type="dxa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Titre </w:t>
            </w:r>
            <w:r>
              <w:rPr>
                <w:lang w:val="fr-CH"/>
              </w:rPr>
              <w:t>: Gestion des articles</w:t>
            </w:r>
          </w:p>
        </w:tc>
        <w:tc>
          <w:tcPr>
            <w:tcW w:w="4528" w:type="dxa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N° </w:t>
            </w:r>
            <w:r>
              <w:rPr>
                <w:lang w:val="fr-CH"/>
              </w:rPr>
              <w:t>: 6</w:t>
            </w:r>
          </w:p>
        </w:tc>
      </w:tr>
      <w:tr w:rsidR="002B6810" w:rsidTr="00FF0372">
        <w:trPr>
          <w:trHeight w:val="557"/>
        </w:trPr>
        <w:tc>
          <w:tcPr>
            <w:tcW w:w="9056" w:type="dxa"/>
            <w:gridSpan w:val="2"/>
          </w:tcPr>
          <w:p w:rsidR="002B6810" w:rsidRDefault="002B6810" w:rsidP="00FF0372">
            <w:pPr>
              <w:rPr>
                <w:lang w:val="fr-CH"/>
              </w:rPr>
            </w:pPr>
            <w:r w:rsidRPr="00474107">
              <w:rPr>
                <w:b/>
                <w:lang w:val="fr-CH"/>
              </w:rPr>
              <w:t>Description </w:t>
            </w:r>
            <w:r>
              <w:rPr>
                <w:lang w:val="fr-CH"/>
              </w:rPr>
              <w:t xml:space="preserve">: </w:t>
            </w:r>
          </w:p>
          <w:p w:rsidR="002B6810" w:rsidRDefault="002B6810" w:rsidP="00FF0372">
            <w:pPr>
              <w:rPr>
                <w:lang w:val="fr-CH"/>
              </w:rPr>
            </w:pPr>
            <w:r>
              <w:rPr>
                <w:lang w:val="fr-CH"/>
              </w:rPr>
              <w:t xml:space="preserve">En tant que </w:t>
            </w:r>
            <w:r w:rsidRPr="00473EDF">
              <w:rPr>
                <w:b/>
                <w:lang w:val="fr-CH"/>
              </w:rPr>
              <w:t>rédacteur</w:t>
            </w:r>
            <w:r>
              <w:rPr>
                <w:lang w:val="fr-CH"/>
              </w:rPr>
              <w:t xml:space="preserve"> ou </w:t>
            </w:r>
            <w:r w:rsidRPr="00A34F01">
              <w:rPr>
                <w:b/>
                <w:lang w:val="fr-CH"/>
              </w:rPr>
              <w:t>administrateur</w:t>
            </w:r>
            <w:r>
              <w:rPr>
                <w:lang w:val="fr-CH"/>
              </w:rPr>
              <w:t xml:space="preserve"> je peux éditer et supprimer un article.</w:t>
            </w:r>
          </w:p>
          <w:p w:rsidR="002B6810" w:rsidRDefault="002B6810" w:rsidP="00FF0372">
            <w:pPr>
              <w:rPr>
                <w:lang w:val="fr-CH"/>
              </w:rPr>
            </w:pPr>
          </w:p>
          <w:p w:rsidR="002B6810" w:rsidRPr="00D9500A" w:rsidRDefault="002B6810" w:rsidP="00FF0372">
            <w:pPr>
              <w:rPr>
                <w:b/>
                <w:lang w:val="fr-CH"/>
              </w:rPr>
            </w:pPr>
            <w:r w:rsidRPr="00D9500A">
              <w:rPr>
                <w:b/>
                <w:lang w:val="fr-CH"/>
              </w:rPr>
              <w:t>Critères d’acceptation :</w:t>
            </w:r>
          </w:p>
          <w:p w:rsidR="002B6810" w:rsidRPr="007132BE" w:rsidRDefault="002B6810" w:rsidP="002B6810">
            <w:pPr>
              <w:pStyle w:val="Paragraphedeliste"/>
              <w:numPr>
                <w:ilvl w:val="0"/>
                <w:numId w:val="20"/>
              </w:numPr>
              <w:rPr>
                <w:lang w:val="fr-CH"/>
              </w:rPr>
            </w:pPr>
            <w:r>
              <w:rPr>
                <w:lang w:val="fr-CH"/>
              </w:rPr>
              <w:t>Seuls les rédacteurs et administrateurs ont accès à la gestion des articles</w:t>
            </w:r>
          </w:p>
          <w:p w:rsidR="002B6810" w:rsidRPr="00A645AB" w:rsidRDefault="002B6810" w:rsidP="00FF0372">
            <w:pPr>
              <w:ind w:left="360"/>
              <w:rPr>
                <w:lang w:val="fr-CH"/>
              </w:rPr>
            </w:pPr>
          </w:p>
        </w:tc>
      </w:tr>
    </w:tbl>
    <w:p w:rsidR="009A68B5" w:rsidRDefault="009A68B5" w:rsidP="00B11499">
      <w:pPr>
        <w:pStyle w:val="Retrait2"/>
        <w:ind w:left="0"/>
        <w:rPr>
          <w:lang w:val="fr-CH"/>
        </w:rPr>
      </w:pPr>
    </w:p>
    <w:p w:rsidR="006740C3" w:rsidRDefault="00E00002" w:rsidP="006740C3">
      <w:pPr>
        <w:pStyle w:val="Titre1"/>
      </w:pPr>
      <w:bookmarkStart w:id="38" w:name="_Toc484352156"/>
      <w:r>
        <w:t>APIs de l’application</w:t>
      </w:r>
      <w:bookmarkEnd w:id="38"/>
    </w:p>
    <w:tbl>
      <w:tblPr>
        <w:tblStyle w:val="TableauGrille4-Accentuation1"/>
        <w:tblW w:w="8411" w:type="dxa"/>
        <w:jc w:val="center"/>
        <w:tblLook w:val="04A0" w:firstRow="1" w:lastRow="0" w:firstColumn="1" w:lastColumn="0" w:noHBand="0" w:noVBand="1"/>
      </w:tblPr>
      <w:tblGrid>
        <w:gridCol w:w="1249"/>
        <w:gridCol w:w="1940"/>
        <w:gridCol w:w="1997"/>
        <w:gridCol w:w="3225"/>
      </w:tblGrid>
      <w:tr w:rsidR="009A3D9F" w:rsidTr="009A3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E00002" w:rsidRDefault="00E00002" w:rsidP="009A3D9F">
            <w:pPr>
              <w:pStyle w:val="Retrait1"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Méthode</w:t>
            </w:r>
          </w:p>
        </w:tc>
        <w:tc>
          <w:tcPr>
            <w:tcW w:w="1940" w:type="dxa"/>
          </w:tcPr>
          <w:p w:rsidR="00E00002" w:rsidRDefault="00E00002" w:rsidP="009A3D9F">
            <w:pPr>
              <w:pStyle w:val="Retrait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Accès</w:t>
            </w:r>
          </w:p>
        </w:tc>
        <w:tc>
          <w:tcPr>
            <w:tcW w:w="1997" w:type="dxa"/>
          </w:tcPr>
          <w:p w:rsidR="00E00002" w:rsidRDefault="00E00002" w:rsidP="009A3D9F">
            <w:pPr>
              <w:pStyle w:val="Retrait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URI</w:t>
            </w:r>
          </w:p>
        </w:tc>
        <w:tc>
          <w:tcPr>
            <w:tcW w:w="3225" w:type="dxa"/>
          </w:tcPr>
          <w:p w:rsidR="00E00002" w:rsidRDefault="00E00002" w:rsidP="009A3D9F">
            <w:pPr>
              <w:pStyle w:val="Retrait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</w:tr>
      <w:tr w:rsidR="009A3D9F" w:rsidTr="009A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E00002" w:rsidRDefault="00B163B1" w:rsidP="006136C0">
            <w:pPr>
              <w:pStyle w:val="Retrait1"/>
              <w:ind w:left="0"/>
              <w:jc w:val="left"/>
              <w:rPr>
                <w:lang w:val="fr-CH"/>
              </w:rPr>
            </w:pPr>
            <w:r>
              <w:rPr>
                <w:lang w:val="fr-CH"/>
              </w:rPr>
              <w:t>POST</w:t>
            </w:r>
          </w:p>
        </w:tc>
        <w:tc>
          <w:tcPr>
            <w:tcW w:w="1940" w:type="dxa"/>
          </w:tcPr>
          <w:p w:rsidR="00E00002" w:rsidRDefault="008550FB" w:rsidP="006740C3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  <w:tc>
          <w:tcPr>
            <w:tcW w:w="1997" w:type="dxa"/>
          </w:tcPr>
          <w:p w:rsidR="00E00002" w:rsidRDefault="00B163B1" w:rsidP="009A3D9F">
            <w:pPr>
              <w:pStyle w:val="Retrait1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/</w:t>
            </w:r>
            <w:r w:rsidR="0090739A">
              <w:rPr>
                <w:lang w:val="fr-CH"/>
              </w:rPr>
              <w:t>user</w:t>
            </w:r>
          </w:p>
        </w:tc>
        <w:tc>
          <w:tcPr>
            <w:tcW w:w="3225" w:type="dxa"/>
          </w:tcPr>
          <w:p w:rsidR="00E00002" w:rsidRDefault="00B163B1" w:rsidP="006740C3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Créer un utilisateur</w:t>
            </w:r>
          </w:p>
        </w:tc>
      </w:tr>
      <w:tr w:rsidR="00D627B8" w:rsidTr="009A3D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D627B8" w:rsidRDefault="00D627B8" w:rsidP="006136C0">
            <w:pPr>
              <w:pStyle w:val="Retrait1"/>
              <w:ind w:left="0"/>
              <w:jc w:val="left"/>
              <w:rPr>
                <w:lang w:val="fr-CH"/>
              </w:rPr>
            </w:pPr>
            <w:r>
              <w:rPr>
                <w:lang w:val="fr-CH"/>
              </w:rPr>
              <w:t>GET</w:t>
            </w:r>
          </w:p>
        </w:tc>
        <w:tc>
          <w:tcPr>
            <w:tcW w:w="1940" w:type="dxa"/>
          </w:tcPr>
          <w:p w:rsidR="00D627B8" w:rsidRDefault="00D627B8" w:rsidP="006740C3">
            <w:pPr>
              <w:pStyle w:val="Retrait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Administrateur</w:t>
            </w:r>
          </w:p>
        </w:tc>
        <w:tc>
          <w:tcPr>
            <w:tcW w:w="1997" w:type="dxa"/>
          </w:tcPr>
          <w:p w:rsidR="00D627B8" w:rsidRDefault="00D627B8" w:rsidP="003B13EA">
            <w:pPr>
              <w:pStyle w:val="Retrait1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/user/id</w:t>
            </w:r>
          </w:p>
        </w:tc>
        <w:tc>
          <w:tcPr>
            <w:tcW w:w="3225" w:type="dxa"/>
          </w:tcPr>
          <w:p w:rsidR="00D627B8" w:rsidRDefault="00D627B8" w:rsidP="006740C3">
            <w:pPr>
              <w:pStyle w:val="Retrait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Obtenir un utilisateur</w:t>
            </w:r>
          </w:p>
        </w:tc>
      </w:tr>
      <w:tr w:rsidR="0090739A" w:rsidTr="009A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90739A" w:rsidRDefault="0090739A" w:rsidP="006136C0">
            <w:pPr>
              <w:pStyle w:val="Retrait1"/>
              <w:ind w:left="0"/>
              <w:jc w:val="left"/>
              <w:rPr>
                <w:lang w:val="fr-CH"/>
              </w:rPr>
            </w:pPr>
            <w:r>
              <w:rPr>
                <w:lang w:val="fr-CH"/>
              </w:rPr>
              <w:t>PUT</w:t>
            </w:r>
          </w:p>
        </w:tc>
        <w:tc>
          <w:tcPr>
            <w:tcW w:w="1940" w:type="dxa"/>
          </w:tcPr>
          <w:p w:rsidR="0090739A" w:rsidRDefault="0090739A" w:rsidP="006740C3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Administrateur</w:t>
            </w:r>
          </w:p>
        </w:tc>
        <w:tc>
          <w:tcPr>
            <w:tcW w:w="1997" w:type="dxa"/>
          </w:tcPr>
          <w:p w:rsidR="0090739A" w:rsidRDefault="00D627B8" w:rsidP="003B13EA">
            <w:pPr>
              <w:pStyle w:val="Retrait1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/user/id/role</w:t>
            </w:r>
          </w:p>
        </w:tc>
        <w:tc>
          <w:tcPr>
            <w:tcW w:w="3225" w:type="dxa"/>
          </w:tcPr>
          <w:p w:rsidR="0090739A" w:rsidRDefault="0090739A" w:rsidP="006740C3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Mettre à jour un utilisateur</w:t>
            </w:r>
          </w:p>
        </w:tc>
      </w:tr>
      <w:tr w:rsidR="00304225" w:rsidTr="009A3D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304225" w:rsidRDefault="00304225" w:rsidP="006136C0">
            <w:pPr>
              <w:pStyle w:val="Retrait1"/>
              <w:ind w:left="0"/>
              <w:jc w:val="left"/>
              <w:rPr>
                <w:lang w:val="fr-CH"/>
              </w:rPr>
            </w:pPr>
            <w:r>
              <w:rPr>
                <w:lang w:val="fr-CH"/>
              </w:rPr>
              <w:t>DELETE</w:t>
            </w:r>
          </w:p>
        </w:tc>
        <w:tc>
          <w:tcPr>
            <w:tcW w:w="1940" w:type="dxa"/>
          </w:tcPr>
          <w:p w:rsidR="00304225" w:rsidRDefault="00304225" w:rsidP="006740C3">
            <w:pPr>
              <w:pStyle w:val="Retrait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Administrateur</w:t>
            </w:r>
          </w:p>
        </w:tc>
        <w:tc>
          <w:tcPr>
            <w:tcW w:w="1997" w:type="dxa"/>
          </w:tcPr>
          <w:p w:rsidR="00304225" w:rsidRDefault="00304225" w:rsidP="003B13EA">
            <w:pPr>
              <w:pStyle w:val="Retrait1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/user/id</w:t>
            </w:r>
          </w:p>
        </w:tc>
        <w:tc>
          <w:tcPr>
            <w:tcW w:w="3225" w:type="dxa"/>
          </w:tcPr>
          <w:p w:rsidR="00304225" w:rsidRDefault="00304225" w:rsidP="006740C3">
            <w:pPr>
              <w:pStyle w:val="Retrait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Supprimer un utilisateur</w:t>
            </w:r>
          </w:p>
        </w:tc>
      </w:tr>
      <w:tr w:rsidR="00304225" w:rsidTr="009A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304225" w:rsidRDefault="00304225" w:rsidP="006136C0">
            <w:pPr>
              <w:pStyle w:val="Retrait1"/>
              <w:ind w:left="0"/>
              <w:jc w:val="left"/>
              <w:rPr>
                <w:lang w:val="fr-CH"/>
              </w:rPr>
            </w:pPr>
            <w:r>
              <w:rPr>
                <w:lang w:val="fr-CH"/>
              </w:rPr>
              <w:t>GET</w:t>
            </w:r>
          </w:p>
        </w:tc>
        <w:tc>
          <w:tcPr>
            <w:tcW w:w="1940" w:type="dxa"/>
          </w:tcPr>
          <w:p w:rsidR="00304225" w:rsidRDefault="00304225" w:rsidP="006740C3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Administrateur</w:t>
            </w:r>
          </w:p>
          <w:p w:rsidR="00304225" w:rsidRDefault="00304225" w:rsidP="006740C3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Rédacteur</w:t>
            </w:r>
          </w:p>
          <w:p w:rsidR="00304225" w:rsidRDefault="00304225" w:rsidP="006740C3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  <w:tc>
          <w:tcPr>
            <w:tcW w:w="1997" w:type="dxa"/>
          </w:tcPr>
          <w:p w:rsidR="00304225" w:rsidRDefault="00304225" w:rsidP="003B13EA">
            <w:pPr>
              <w:pStyle w:val="Retrait1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/users</w:t>
            </w:r>
          </w:p>
        </w:tc>
        <w:tc>
          <w:tcPr>
            <w:tcW w:w="3225" w:type="dxa"/>
          </w:tcPr>
          <w:p w:rsidR="00304225" w:rsidRDefault="00304225" w:rsidP="006740C3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Récupérer tous les utilisateurs</w:t>
            </w:r>
          </w:p>
        </w:tc>
      </w:tr>
      <w:tr w:rsidR="00F33299" w:rsidTr="009A3D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F33299" w:rsidRDefault="00F33299" w:rsidP="006136C0">
            <w:pPr>
              <w:pStyle w:val="Retrait1"/>
              <w:ind w:left="0"/>
              <w:jc w:val="left"/>
              <w:rPr>
                <w:lang w:val="fr-CH"/>
              </w:rPr>
            </w:pPr>
            <w:r>
              <w:rPr>
                <w:lang w:val="fr-CH"/>
              </w:rPr>
              <w:t>GET</w:t>
            </w:r>
          </w:p>
        </w:tc>
        <w:tc>
          <w:tcPr>
            <w:tcW w:w="1940" w:type="dxa"/>
          </w:tcPr>
          <w:p w:rsidR="00D03403" w:rsidRDefault="00D03403" w:rsidP="00D03403">
            <w:pPr>
              <w:pStyle w:val="Retrait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Administrateur</w:t>
            </w:r>
          </w:p>
          <w:p w:rsidR="00D03403" w:rsidRDefault="00D03403" w:rsidP="00D03403">
            <w:pPr>
              <w:pStyle w:val="Retrait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Rédacteur</w:t>
            </w:r>
          </w:p>
          <w:p w:rsidR="00F33299" w:rsidRDefault="00C56E3E" w:rsidP="006740C3">
            <w:pPr>
              <w:pStyle w:val="Retrait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Administrateur</w:t>
            </w:r>
          </w:p>
        </w:tc>
        <w:tc>
          <w:tcPr>
            <w:tcW w:w="1997" w:type="dxa"/>
          </w:tcPr>
          <w:p w:rsidR="00F33299" w:rsidRDefault="00F33299" w:rsidP="003B13EA">
            <w:pPr>
              <w:pStyle w:val="Retrait1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/item/id</w:t>
            </w:r>
          </w:p>
        </w:tc>
        <w:tc>
          <w:tcPr>
            <w:tcW w:w="3225" w:type="dxa"/>
          </w:tcPr>
          <w:p w:rsidR="00F33299" w:rsidRDefault="00F33299" w:rsidP="006740C3">
            <w:pPr>
              <w:pStyle w:val="Retrait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Obtenir un item</w:t>
            </w:r>
          </w:p>
        </w:tc>
      </w:tr>
      <w:tr w:rsidR="00C56E3E" w:rsidTr="009A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C56E3E" w:rsidRDefault="00C56E3E" w:rsidP="006136C0">
            <w:pPr>
              <w:pStyle w:val="Retrait1"/>
              <w:ind w:left="0"/>
              <w:jc w:val="left"/>
              <w:rPr>
                <w:lang w:val="fr-CH"/>
              </w:rPr>
            </w:pPr>
            <w:r>
              <w:rPr>
                <w:lang w:val="fr-CH"/>
              </w:rPr>
              <w:t>PUT</w:t>
            </w:r>
          </w:p>
        </w:tc>
        <w:tc>
          <w:tcPr>
            <w:tcW w:w="1940" w:type="dxa"/>
          </w:tcPr>
          <w:p w:rsidR="00C56E3E" w:rsidRDefault="00C56E3E" w:rsidP="006740C3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Administrateur</w:t>
            </w:r>
          </w:p>
          <w:p w:rsidR="00C56E3E" w:rsidRDefault="00C56E3E" w:rsidP="006740C3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Rédacteur</w:t>
            </w:r>
          </w:p>
        </w:tc>
        <w:tc>
          <w:tcPr>
            <w:tcW w:w="1997" w:type="dxa"/>
          </w:tcPr>
          <w:p w:rsidR="00C56E3E" w:rsidRDefault="00C56E3E" w:rsidP="003B13EA">
            <w:pPr>
              <w:pStyle w:val="Retrait1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/item/id</w:t>
            </w:r>
          </w:p>
        </w:tc>
        <w:tc>
          <w:tcPr>
            <w:tcW w:w="3225" w:type="dxa"/>
          </w:tcPr>
          <w:p w:rsidR="00C56E3E" w:rsidRDefault="00C56E3E" w:rsidP="006740C3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Mettre à jour un article</w:t>
            </w:r>
          </w:p>
        </w:tc>
      </w:tr>
      <w:tr w:rsidR="00C56E3E" w:rsidTr="009A3D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C56E3E" w:rsidRDefault="00C56E3E" w:rsidP="006136C0">
            <w:pPr>
              <w:pStyle w:val="Retrait1"/>
              <w:ind w:left="0"/>
              <w:jc w:val="left"/>
              <w:rPr>
                <w:lang w:val="fr-CH"/>
              </w:rPr>
            </w:pPr>
            <w:r>
              <w:rPr>
                <w:lang w:val="fr-CH"/>
              </w:rPr>
              <w:t>DELETE</w:t>
            </w:r>
          </w:p>
        </w:tc>
        <w:tc>
          <w:tcPr>
            <w:tcW w:w="1940" w:type="dxa"/>
          </w:tcPr>
          <w:p w:rsidR="00C56E3E" w:rsidRDefault="00C56E3E" w:rsidP="006740C3">
            <w:pPr>
              <w:pStyle w:val="Retrait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Administrateur</w:t>
            </w:r>
          </w:p>
          <w:p w:rsidR="00C56E3E" w:rsidRDefault="00C56E3E" w:rsidP="006740C3">
            <w:pPr>
              <w:pStyle w:val="Retrait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Rédacteur</w:t>
            </w:r>
          </w:p>
        </w:tc>
        <w:tc>
          <w:tcPr>
            <w:tcW w:w="1997" w:type="dxa"/>
          </w:tcPr>
          <w:p w:rsidR="00C56E3E" w:rsidRDefault="00C56E3E" w:rsidP="003B13EA">
            <w:pPr>
              <w:pStyle w:val="Retrait1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/item/id</w:t>
            </w:r>
          </w:p>
        </w:tc>
        <w:tc>
          <w:tcPr>
            <w:tcW w:w="3225" w:type="dxa"/>
          </w:tcPr>
          <w:p w:rsidR="00C56E3E" w:rsidRDefault="00C56E3E" w:rsidP="006740C3">
            <w:pPr>
              <w:pStyle w:val="Retrait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Supprimer un article</w:t>
            </w:r>
          </w:p>
        </w:tc>
      </w:tr>
      <w:tr w:rsidR="00C56E3E" w:rsidTr="009A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C56E3E" w:rsidRDefault="00C56E3E" w:rsidP="006136C0">
            <w:pPr>
              <w:pStyle w:val="Retrait1"/>
              <w:ind w:left="0"/>
              <w:jc w:val="left"/>
              <w:rPr>
                <w:lang w:val="fr-CH"/>
              </w:rPr>
            </w:pPr>
            <w:r>
              <w:rPr>
                <w:lang w:val="fr-CH"/>
              </w:rPr>
              <w:t>GET</w:t>
            </w:r>
          </w:p>
        </w:tc>
        <w:tc>
          <w:tcPr>
            <w:tcW w:w="1940" w:type="dxa"/>
          </w:tcPr>
          <w:p w:rsidR="00C56E3E" w:rsidRDefault="00C56E3E" w:rsidP="00C56E3E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Administrateur</w:t>
            </w:r>
          </w:p>
          <w:p w:rsidR="00C56E3E" w:rsidRDefault="00C56E3E" w:rsidP="00C56E3E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lastRenderedPageBreak/>
              <w:t>Rédacteur</w:t>
            </w:r>
          </w:p>
          <w:p w:rsidR="00C56E3E" w:rsidRDefault="00C56E3E" w:rsidP="00C56E3E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Administrateur</w:t>
            </w:r>
          </w:p>
        </w:tc>
        <w:tc>
          <w:tcPr>
            <w:tcW w:w="1997" w:type="dxa"/>
          </w:tcPr>
          <w:p w:rsidR="00C56E3E" w:rsidRDefault="00C56E3E" w:rsidP="003B13EA">
            <w:pPr>
              <w:pStyle w:val="Retrait1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lastRenderedPageBreak/>
              <w:t>/items</w:t>
            </w:r>
          </w:p>
        </w:tc>
        <w:tc>
          <w:tcPr>
            <w:tcW w:w="3225" w:type="dxa"/>
          </w:tcPr>
          <w:p w:rsidR="00C56E3E" w:rsidRDefault="00C56E3E" w:rsidP="006740C3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Récupérer les articles en </w:t>
            </w:r>
            <w:r>
              <w:rPr>
                <w:lang w:val="fr-CH"/>
              </w:rPr>
              <w:lastRenderedPageBreak/>
              <w:t>fonction des critères de recherche données dans le body de la requête</w:t>
            </w:r>
          </w:p>
        </w:tc>
      </w:tr>
      <w:tr w:rsidR="00C56E3E" w:rsidTr="00C56E3E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FC51A7" w:rsidRDefault="00FC51A7" w:rsidP="006136C0">
            <w:pPr>
              <w:pStyle w:val="Retrait1"/>
              <w:ind w:left="0"/>
              <w:jc w:val="left"/>
              <w:rPr>
                <w:lang w:val="fr-CH"/>
              </w:rPr>
            </w:pPr>
            <w:r>
              <w:rPr>
                <w:lang w:val="fr-CH"/>
              </w:rPr>
              <w:lastRenderedPageBreak/>
              <w:t>GET</w:t>
            </w:r>
          </w:p>
        </w:tc>
        <w:tc>
          <w:tcPr>
            <w:tcW w:w="1940" w:type="dxa"/>
          </w:tcPr>
          <w:p w:rsidR="00FC51A7" w:rsidRDefault="008550FB" w:rsidP="006740C3">
            <w:pPr>
              <w:pStyle w:val="Retrait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Administrateur</w:t>
            </w:r>
          </w:p>
        </w:tc>
        <w:tc>
          <w:tcPr>
            <w:tcW w:w="1997" w:type="dxa"/>
          </w:tcPr>
          <w:p w:rsidR="00FC51A7" w:rsidRDefault="00FC51A7" w:rsidP="009A3D9F">
            <w:pPr>
              <w:pStyle w:val="Retrait1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/import</w:t>
            </w:r>
          </w:p>
        </w:tc>
        <w:tc>
          <w:tcPr>
            <w:tcW w:w="3225" w:type="dxa"/>
          </w:tcPr>
          <w:p w:rsidR="00FC51A7" w:rsidRDefault="00FC51A7" w:rsidP="006740C3">
            <w:pPr>
              <w:pStyle w:val="Retrait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Importation des articles</w:t>
            </w:r>
          </w:p>
        </w:tc>
      </w:tr>
      <w:tr w:rsidR="00C56E3E" w:rsidTr="009A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FC51A7" w:rsidRDefault="00C56E3E" w:rsidP="006136C0">
            <w:pPr>
              <w:pStyle w:val="Retrait1"/>
              <w:ind w:left="0"/>
              <w:jc w:val="left"/>
              <w:rPr>
                <w:lang w:val="fr-CH"/>
              </w:rPr>
            </w:pPr>
            <w:r>
              <w:rPr>
                <w:lang w:val="fr-CH"/>
              </w:rPr>
              <w:t>POST</w:t>
            </w:r>
          </w:p>
        </w:tc>
        <w:tc>
          <w:tcPr>
            <w:tcW w:w="1940" w:type="dxa"/>
          </w:tcPr>
          <w:p w:rsidR="00C56E3E" w:rsidRDefault="00C56E3E" w:rsidP="00C56E3E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Administrateur</w:t>
            </w:r>
          </w:p>
          <w:p w:rsidR="00C56E3E" w:rsidRDefault="00C56E3E" w:rsidP="00C56E3E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Rédacteur</w:t>
            </w:r>
          </w:p>
          <w:p w:rsidR="00FC51A7" w:rsidRDefault="00C56E3E" w:rsidP="00C56E3E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Administrateur</w:t>
            </w:r>
          </w:p>
        </w:tc>
        <w:tc>
          <w:tcPr>
            <w:tcW w:w="1997" w:type="dxa"/>
          </w:tcPr>
          <w:p w:rsidR="00FC51A7" w:rsidRDefault="00C56E3E" w:rsidP="009A3D9F">
            <w:pPr>
              <w:pStyle w:val="Retrait1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/login</w:t>
            </w:r>
          </w:p>
        </w:tc>
        <w:tc>
          <w:tcPr>
            <w:tcW w:w="3225" w:type="dxa"/>
          </w:tcPr>
          <w:p w:rsidR="00FC51A7" w:rsidRDefault="00C56E3E" w:rsidP="006740C3">
            <w:pPr>
              <w:pStyle w:val="Retrait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Authentification </w:t>
            </w:r>
          </w:p>
        </w:tc>
      </w:tr>
    </w:tbl>
    <w:p w:rsidR="006740C3" w:rsidRPr="006740C3" w:rsidRDefault="006740C3" w:rsidP="006740C3">
      <w:pPr>
        <w:pStyle w:val="Retrait1"/>
        <w:rPr>
          <w:lang w:val="fr-CH"/>
        </w:rPr>
      </w:pPr>
    </w:p>
    <w:p w:rsidR="008C2C4C" w:rsidRDefault="008C2C4C" w:rsidP="008C2C4C">
      <w:pPr>
        <w:pStyle w:val="Titre1"/>
      </w:pPr>
      <w:bookmarkStart w:id="39" w:name="_Toc484352157"/>
      <w:r>
        <w:t>Bibliographie</w:t>
      </w:r>
      <w:bookmarkEnd w:id="39"/>
    </w:p>
    <w:p w:rsidR="0035258B" w:rsidRPr="0035258B" w:rsidRDefault="007A7992" w:rsidP="0035258B">
      <w:pPr>
        <w:pStyle w:val="Retrait1"/>
        <w:rPr>
          <w:lang w:val="fr-CH"/>
        </w:rPr>
      </w:pPr>
      <w:hyperlink r:id="rId15" w:history="1">
        <w:r w:rsidR="0035258B" w:rsidRPr="0035258B">
          <w:rPr>
            <w:rStyle w:val="Lienhypertexte"/>
            <w:rFonts w:ascii="Cambria" w:hAnsi="Cambria"/>
            <w:sz w:val="22"/>
            <w:lang w:val="fr-CH"/>
          </w:rPr>
          <w:t>https://www.quora.com/What-is-golang-good-for</w:t>
        </w:r>
      </w:hyperlink>
    </w:p>
    <w:p w:rsidR="008C2C4C" w:rsidRPr="008C2C4C" w:rsidRDefault="008C2C4C" w:rsidP="008C2C4C">
      <w:pPr>
        <w:pStyle w:val="Retrait1"/>
        <w:rPr>
          <w:lang w:val="fr-CH"/>
        </w:rPr>
      </w:pPr>
    </w:p>
    <w:sectPr w:rsidR="008C2C4C" w:rsidRPr="008C2C4C" w:rsidSect="00A11BCC">
      <w:headerReference w:type="default" r:id="rId16"/>
      <w:footerReference w:type="default" r:id="rId17"/>
      <w:type w:val="continuous"/>
      <w:pgSz w:w="11906" w:h="16838" w:code="9"/>
      <w:pgMar w:top="1418" w:right="1134" w:bottom="1418" w:left="1985" w:header="709" w:footer="709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992" w:rsidRDefault="007A7992" w:rsidP="006A326F">
      <w:pPr>
        <w:spacing w:after="0" w:line="240" w:lineRule="auto"/>
      </w:pPr>
      <w:r>
        <w:separator/>
      </w:r>
    </w:p>
  </w:endnote>
  <w:endnote w:type="continuationSeparator" w:id="0">
    <w:p w:rsidR="007A7992" w:rsidRDefault="007A7992" w:rsidP="006A3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-apple-system-fon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F0A" w:rsidRDefault="00754425" w:rsidP="002D7DDF">
    <w:pPr>
      <w:pStyle w:val="Pieddepage"/>
      <w:tabs>
        <w:tab w:val="clear" w:pos="9072"/>
        <w:tab w:val="right" w:pos="8789"/>
      </w:tabs>
    </w:pPr>
    <w:r>
      <w:t>ICT-FR : TPI 2017</w:t>
    </w:r>
    <w:r w:rsidR="005A7F0A">
      <w:rPr>
        <w:noProof/>
      </w:rPr>
      <w:tab/>
    </w:r>
    <w:r w:rsidR="005A7F0A">
      <w:tab/>
      <w:t xml:space="preserve">Page </w:t>
    </w:r>
    <w:r w:rsidR="005A7F0A">
      <w:rPr>
        <w:b/>
      </w:rPr>
      <w:fldChar w:fldCharType="begin"/>
    </w:r>
    <w:r w:rsidR="005A7F0A">
      <w:rPr>
        <w:b/>
      </w:rPr>
      <w:instrText>PAGE  \* Arabic  \* MERGEFORMAT</w:instrText>
    </w:r>
    <w:r w:rsidR="005A7F0A">
      <w:rPr>
        <w:b/>
      </w:rPr>
      <w:fldChar w:fldCharType="separate"/>
    </w:r>
    <w:r w:rsidR="009D1386">
      <w:rPr>
        <w:b/>
        <w:noProof/>
      </w:rPr>
      <w:t>5</w:t>
    </w:r>
    <w:r w:rsidR="005A7F0A">
      <w:rPr>
        <w:b/>
      </w:rPr>
      <w:fldChar w:fldCharType="end"/>
    </w:r>
    <w:r w:rsidR="005A7F0A">
      <w:t xml:space="preserve"> sur </w:t>
    </w:r>
    <w:r w:rsidR="005A7F0A">
      <w:rPr>
        <w:b/>
      </w:rPr>
      <w:fldChar w:fldCharType="begin"/>
    </w:r>
    <w:r w:rsidR="005A7F0A">
      <w:rPr>
        <w:b/>
      </w:rPr>
      <w:instrText>NUMPAGES  \* Arabic  \* MERGEFORMAT</w:instrText>
    </w:r>
    <w:r w:rsidR="005A7F0A">
      <w:rPr>
        <w:b/>
      </w:rPr>
      <w:fldChar w:fldCharType="separate"/>
    </w:r>
    <w:r w:rsidR="009D1386">
      <w:rPr>
        <w:b/>
        <w:noProof/>
      </w:rPr>
      <w:t>9</w:t>
    </w:r>
    <w:r w:rsidR="005A7F0A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992" w:rsidRDefault="007A7992" w:rsidP="006A326F">
      <w:pPr>
        <w:spacing w:after="0" w:line="240" w:lineRule="auto"/>
      </w:pPr>
      <w:r>
        <w:separator/>
      </w:r>
    </w:p>
  </w:footnote>
  <w:footnote w:type="continuationSeparator" w:id="0">
    <w:p w:rsidR="007A7992" w:rsidRDefault="007A7992" w:rsidP="006A3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1"/>
      <w:gridCol w:w="5104"/>
      <w:gridCol w:w="990"/>
      <w:gridCol w:w="710"/>
    </w:tblGrid>
    <w:tr w:rsidR="005735B0" w:rsidTr="00016A7D">
      <w:trPr>
        <w:trHeight w:val="699"/>
        <w:jc w:val="center"/>
      </w:trPr>
      <w:tc>
        <w:tcPr>
          <w:tcW w:w="2551" w:type="dxa"/>
          <w:vMerge w:val="restart"/>
          <w:vAlign w:val="bottom"/>
        </w:tcPr>
        <w:p w:rsidR="005735B0" w:rsidRDefault="005735B0" w:rsidP="005735B0">
          <w:pPr>
            <w:pStyle w:val="Pieddepage"/>
            <w:rPr>
              <w:b/>
            </w:rPr>
          </w:pPr>
          <w:r>
            <w:rPr>
              <w:b/>
              <w:noProof/>
              <w:spacing w:val="20"/>
              <w:sz w:val="26"/>
              <w:lang w:eastAsia="fr-FR"/>
            </w:rPr>
            <w:drawing>
              <wp:inline distT="0" distB="0" distL="0" distR="0" wp14:anchorId="443A8AB6" wp14:editId="14E83DD7">
                <wp:extent cx="1584963" cy="106223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ICT_BB_Freiburg_Fribour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3" cy="1062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4" w:type="dxa"/>
          <w:tcBorders>
            <w:bottom w:val="nil"/>
          </w:tcBorders>
          <w:vAlign w:val="bottom"/>
        </w:tcPr>
        <w:p w:rsidR="005735B0" w:rsidRPr="00BC74A6" w:rsidRDefault="00233543" w:rsidP="00BC74A6">
          <w:pPr>
            <w:pStyle w:val="Retrait1"/>
            <w:jc w:val="center"/>
          </w:pPr>
          <w:r>
            <w:t>Travail Pratique Individuel 2017</w:t>
          </w:r>
        </w:p>
      </w:tc>
      <w:tc>
        <w:tcPr>
          <w:tcW w:w="1700" w:type="dxa"/>
          <w:gridSpan w:val="2"/>
          <w:tcBorders>
            <w:bottom w:val="nil"/>
          </w:tcBorders>
          <w:vAlign w:val="bottom"/>
        </w:tcPr>
        <w:p w:rsidR="005735B0" w:rsidRPr="00BC74A6" w:rsidRDefault="005735B0" w:rsidP="00BC74A6">
          <w:pPr>
            <w:rPr>
              <w:sz w:val="18"/>
              <w:szCs w:val="18"/>
            </w:rPr>
          </w:pPr>
          <w:r w:rsidRPr="00BC74A6">
            <w:rPr>
              <w:sz w:val="18"/>
              <w:szCs w:val="18"/>
            </w:rPr>
            <w:t xml:space="preserve">Page </w:t>
          </w:r>
          <w:r w:rsidRPr="00BC74A6">
            <w:rPr>
              <w:sz w:val="18"/>
              <w:szCs w:val="18"/>
            </w:rPr>
            <w:fldChar w:fldCharType="begin"/>
          </w:r>
          <w:r w:rsidRPr="00BC74A6">
            <w:rPr>
              <w:sz w:val="18"/>
              <w:szCs w:val="18"/>
            </w:rPr>
            <w:instrText xml:space="preserve"> PAGE </w:instrText>
          </w:r>
          <w:r w:rsidRPr="00BC74A6">
            <w:rPr>
              <w:sz w:val="18"/>
              <w:szCs w:val="18"/>
            </w:rPr>
            <w:fldChar w:fldCharType="separate"/>
          </w:r>
          <w:r w:rsidR="009D1386">
            <w:rPr>
              <w:noProof/>
              <w:sz w:val="18"/>
              <w:szCs w:val="18"/>
            </w:rPr>
            <w:t>5</w:t>
          </w:r>
          <w:r w:rsidRPr="00BC74A6">
            <w:rPr>
              <w:sz w:val="18"/>
              <w:szCs w:val="18"/>
            </w:rPr>
            <w:fldChar w:fldCharType="end"/>
          </w:r>
          <w:r w:rsidRPr="00BC74A6">
            <w:rPr>
              <w:sz w:val="18"/>
              <w:szCs w:val="18"/>
            </w:rPr>
            <w:t xml:space="preserve"> sur </w:t>
          </w:r>
          <w:r w:rsidRPr="00BC74A6">
            <w:rPr>
              <w:sz w:val="18"/>
              <w:szCs w:val="18"/>
            </w:rPr>
            <w:fldChar w:fldCharType="begin"/>
          </w:r>
          <w:r w:rsidRPr="00BC74A6">
            <w:rPr>
              <w:sz w:val="18"/>
              <w:szCs w:val="18"/>
            </w:rPr>
            <w:instrText xml:space="preserve"> NUMPAGES </w:instrText>
          </w:r>
          <w:r w:rsidRPr="00BC74A6">
            <w:rPr>
              <w:sz w:val="18"/>
              <w:szCs w:val="18"/>
            </w:rPr>
            <w:fldChar w:fldCharType="separate"/>
          </w:r>
          <w:r w:rsidR="009D1386">
            <w:rPr>
              <w:noProof/>
              <w:sz w:val="18"/>
              <w:szCs w:val="18"/>
            </w:rPr>
            <w:t>9</w:t>
          </w:r>
          <w:r w:rsidRPr="00BC74A6">
            <w:rPr>
              <w:sz w:val="18"/>
              <w:szCs w:val="18"/>
            </w:rPr>
            <w:fldChar w:fldCharType="end"/>
          </w:r>
        </w:p>
      </w:tc>
    </w:tr>
    <w:tr w:rsidR="005735B0" w:rsidTr="00BC74A6">
      <w:trPr>
        <w:trHeight w:val="414"/>
        <w:jc w:val="center"/>
      </w:trPr>
      <w:tc>
        <w:tcPr>
          <w:tcW w:w="2551" w:type="dxa"/>
          <w:vMerge/>
          <w:vAlign w:val="bottom"/>
        </w:tcPr>
        <w:p w:rsidR="005735B0" w:rsidRDefault="005735B0" w:rsidP="00A11BCC">
          <w:pPr>
            <w:pStyle w:val="Pieddepage"/>
            <w:jc w:val="center"/>
            <w:rPr>
              <w:b/>
            </w:rPr>
          </w:pPr>
        </w:p>
      </w:tc>
      <w:tc>
        <w:tcPr>
          <w:tcW w:w="5104" w:type="dxa"/>
          <w:vAlign w:val="bottom"/>
        </w:tcPr>
        <w:p w:rsidR="005735B0" w:rsidRDefault="00233543" w:rsidP="00233543">
          <w:pPr>
            <w:pStyle w:val="Retrait1"/>
            <w:spacing w:line="360" w:lineRule="auto"/>
            <w:jc w:val="center"/>
          </w:pPr>
          <w:r>
            <w:t>AMAZON READER</w:t>
          </w:r>
        </w:p>
      </w:tc>
      <w:tc>
        <w:tcPr>
          <w:tcW w:w="990" w:type="dxa"/>
          <w:vAlign w:val="bottom"/>
        </w:tcPr>
        <w:p w:rsidR="005735B0" w:rsidRPr="00BC74A6" w:rsidRDefault="005735B0" w:rsidP="00BC74A6">
          <w:pPr>
            <w:rPr>
              <w:sz w:val="18"/>
              <w:szCs w:val="18"/>
            </w:rPr>
          </w:pPr>
          <w:r w:rsidRPr="00BC74A6">
            <w:rPr>
              <w:sz w:val="18"/>
              <w:szCs w:val="18"/>
            </w:rPr>
            <w:t>Version 1</w:t>
          </w:r>
        </w:p>
      </w:tc>
      <w:tc>
        <w:tcPr>
          <w:tcW w:w="710" w:type="dxa"/>
          <w:vAlign w:val="bottom"/>
        </w:tcPr>
        <w:p w:rsidR="005735B0" w:rsidRPr="00BC74A6" w:rsidRDefault="005735B0" w:rsidP="00BC74A6">
          <w:pPr>
            <w:rPr>
              <w:sz w:val="18"/>
              <w:szCs w:val="18"/>
            </w:rPr>
          </w:pPr>
          <w:r w:rsidRPr="00BC74A6">
            <w:rPr>
              <w:sz w:val="18"/>
              <w:szCs w:val="18"/>
            </w:rPr>
            <w:t>F</w:t>
          </w:r>
        </w:p>
      </w:tc>
    </w:tr>
    <w:tr w:rsidR="005A7F0A" w:rsidTr="00BC74A6">
      <w:trPr>
        <w:trHeight w:val="293"/>
        <w:jc w:val="center"/>
      </w:trPr>
      <w:tc>
        <w:tcPr>
          <w:tcW w:w="2551" w:type="dxa"/>
          <w:vAlign w:val="bottom"/>
        </w:tcPr>
        <w:p w:rsidR="005A7F0A" w:rsidRPr="00BC74A6" w:rsidRDefault="005A7F0A" w:rsidP="00BC74A6">
          <w:pPr>
            <w:rPr>
              <w:sz w:val="14"/>
              <w:szCs w:val="14"/>
            </w:rPr>
          </w:pPr>
          <w:r w:rsidRPr="00BC74A6">
            <w:rPr>
              <w:sz w:val="14"/>
              <w:szCs w:val="14"/>
            </w:rPr>
            <w:t>Etabli par : ONUR OKTAY DOGAN</w:t>
          </w:r>
        </w:p>
      </w:tc>
      <w:tc>
        <w:tcPr>
          <w:tcW w:w="5104" w:type="dxa"/>
          <w:vAlign w:val="bottom"/>
        </w:tcPr>
        <w:p w:rsidR="005A7F0A" w:rsidRPr="00BC74A6" w:rsidRDefault="005A7F0A" w:rsidP="00BC74A6">
          <w:pPr>
            <w:rPr>
              <w:sz w:val="14"/>
              <w:szCs w:val="14"/>
            </w:rPr>
          </w:pPr>
        </w:p>
      </w:tc>
      <w:tc>
        <w:tcPr>
          <w:tcW w:w="1700" w:type="dxa"/>
          <w:gridSpan w:val="2"/>
          <w:vAlign w:val="bottom"/>
        </w:tcPr>
        <w:p w:rsidR="005A7F0A" w:rsidRPr="00BC74A6" w:rsidRDefault="005735B0" w:rsidP="00192CFF">
          <w:pPr>
            <w:spacing w:before="20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fldChar w:fldCharType="begin"/>
          </w:r>
          <w:r>
            <w:rPr>
              <w:sz w:val="14"/>
              <w:szCs w:val="14"/>
            </w:rPr>
            <w:instrText xml:space="preserve"> TIME \@ "d MMMM yyyy" </w:instrText>
          </w:r>
          <w:r>
            <w:rPr>
              <w:sz w:val="14"/>
              <w:szCs w:val="14"/>
            </w:rPr>
            <w:fldChar w:fldCharType="separate"/>
          </w:r>
          <w:r w:rsidR="009D1386">
            <w:rPr>
              <w:noProof/>
              <w:sz w:val="14"/>
              <w:szCs w:val="14"/>
            </w:rPr>
            <w:t>4 juin 2017</w:t>
          </w:r>
          <w:r>
            <w:rPr>
              <w:sz w:val="14"/>
              <w:szCs w:val="14"/>
            </w:rPr>
            <w:fldChar w:fldCharType="end"/>
          </w:r>
        </w:p>
      </w:tc>
    </w:tr>
  </w:tbl>
  <w:p w:rsidR="005A7F0A" w:rsidRPr="00C452FB" w:rsidRDefault="005A7F0A" w:rsidP="00A11BCC">
    <w:pPr>
      <w:pStyle w:val="En-tte"/>
      <w:tabs>
        <w:tab w:val="clear" w:pos="9072"/>
        <w:tab w:val="left" w:pos="0"/>
        <w:tab w:val="right" w:pos="8789"/>
      </w:tabs>
      <w:ind w:left="-1134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DA3"/>
    <w:multiLevelType w:val="hybridMultilevel"/>
    <w:tmpl w:val="A3849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26B0"/>
    <w:multiLevelType w:val="hybridMultilevel"/>
    <w:tmpl w:val="F4E48270"/>
    <w:lvl w:ilvl="0" w:tplc="18AE2E14">
      <w:start w:val="2"/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383F1F"/>
    <w:multiLevelType w:val="hybridMultilevel"/>
    <w:tmpl w:val="8062B22A"/>
    <w:lvl w:ilvl="0" w:tplc="230849D0">
      <w:start w:val="1"/>
      <w:numFmt w:val="bullet"/>
      <w:pStyle w:val="Titre5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F08C5"/>
    <w:multiLevelType w:val="hybridMultilevel"/>
    <w:tmpl w:val="97D202CE"/>
    <w:lvl w:ilvl="0" w:tplc="516871E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94" w:hanging="360"/>
      </w:pPr>
    </w:lvl>
    <w:lvl w:ilvl="2" w:tplc="100C001B" w:tentative="1">
      <w:start w:val="1"/>
      <w:numFmt w:val="lowerRoman"/>
      <w:lvlText w:val="%3."/>
      <w:lvlJc w:val="right"/>
      <w:pPr>
        <w:ind w:left="2514" w:hanging="180"/>
      </w:pPr>
    </w:lvl>
    <w:lvl w:ilvl="3" w:tplc="100C000F" w:tentative="1">
      <w:start w:val="1"/>
      <w:numFmt w:val="decimal"/>
      <w:lvlText w:val="%4."/>
      <w:lvlJc w:val="left"/>
      <w:pPr>
        <w:ind w:left="3234" w:hanging="360"/>
      </w:pPr>
    </w:lvl>
    <w:lvl w:ilvl="4" w:tplc="100C0019" w:tentative="1">
      <w:start w:val="1"/>
      <w:numFmt w:val="lowerLetter"/>
      <w:lvlText w:val="%5."/>
      <w:lvlJc w:val="left"/>
      <w:pPr>
        <w:ind w:left="3954" w:hanging="360"/>
      </w:pPr>
    </w:lvl>
    <w:lvl w:ilvl="5" w:tplc="100C001B" w:tentative="1">
      <w:start w:val="1"/>
      <w:numFmt w:val="lowerRoman"/>
      <w:lvlText w:val="%6."/>
      <w:lvlJc w:val="right"/>
      <w:pPr>
        <w:ind w:left="4674" w:hanging="180"/>
      </w:pPr>
    </w:lvl>
    <w:lvl w:ilvl="6" w:tplc="100C000F" w:tentative="1">
      <w:start w:val="1"/>
      <w:numFmt w:val="decimal"/>
      <w:lvlText w:val="%7."/>
      <w:lvlJc w:val="left"/>
      <w:pPr>
        <w:ind w:left="5394" w:hanging="360"/>
      </w:pPr>
    </w:lvl>
    <w:lvl w:ilvl="7" w:tplc="100C0019" w:tentative="1">
      <w:start w:val="1"/>
      <w:numFmt w:val="lowerLetter"/>
      <w:lvlText w:val="%8."/>
      <w:lvlJc w:val="left"/>
      <w:pPr>
        <w:ind w:left="6114" w:hanging="360"/>
      </w:pPr>
    </w:lvl>
    <w:lvl w:ilvl="8" w:tplc="100C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0BA576C1"/>
    <w:multiLevelType w:val="hybridMultilevel"/>
    <w:tmpl w:val="AD6A6C36"/>
    <w:lvl w:ilvl="0" w:tplc="1D104E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3E0324"/>
    <w:multiLevelType w:val="hybridMultilevel"/>
    <w:tmpl w:val="8CF66090"/>
    <w:lvl w:ilvl="0" w:tplc="18AE2E14">
      <w:start w:val="2"/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04974C7"/>
    <w:multiLevelType w:val="hybridMultilevel"/>
    <w:tmpl w:val="8DDE0A1A"/>
    <w:lvl w:ilvl="0" w:tplc="EB7EE8A4">
      <w:numFmt w:val="bullet"/>
      <w:lvlText w:val=""/>
      <w:lvlJc w:val="left"/>
      <w:pPr>
        <w:ind w:left="1434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11F64E21"/>
    <w:multiLevelType w:val="hybridMultilevel"/>
    <w:tmpl w:val="2CECCAFC"/>
    <w:lvl w:ilvl="0" w:tplc="10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6142105"/>
    <w:multiLevelType w:val="hybridMultilevel"/>
    <w:tmpl w:val="E5BCFD4C"/>
    <w:lvl w:ilvl="0" w:tplc="10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E74146"/>
    <w:multiLevelType w:val="hybridMultilevel"/>
    <w:tmpl w:val="3AC4BA5E"/>
    <w:lvl w:ilvl="0" w:tplc="18AE2E14">
      <w:start w:val="2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0AF04D1"/>
    <w:multiLevelType w:val="hybridMultilevel"/>
    <w:tmpl w:val="88EC636A"/>
    <w:lvl w:ilvl="0" w:tplc="8D9AC5E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94" w:hanging="360"/>
      </w:pPr>
    </w:lvl>
    <w:lvl w:ilvl="2" w:tplc="100C001B" w:tentative="1">
      <w:start w:val="1"/>
      <w:numFmt w:val="lowerRoman"/>
      <w:lvlText w:val="%3."/>
      <w:lvlJc w:val="right"/>
      <w:pPr>
        <w:ind w:left="2514" w:hanging="180"/>
      </w:pPr>
    </w:lvl>
    <w:lvl w:ilvl="3" w:tplc="100C000F" w:tentative="1">
      <w:start w:val="1"/>
      <w:numFmt w:val="decimal"/>
      <w:lvlText w:val="%4."/>
      <w:lvlJc w:val="left"/>
      <w:pPr>
        <w:ind w:left="3234" w:hanging="360"/>
      </w:pPr>
    </w:lvl>
    <w:lvl w:ilvl="4" w:tplc="100C0019" w:tentative="1">
      <w:start w:val="1"/>
      <w:numFmt w:val="lowerLetter"/>
      <w:lvlText w:val="%5."/>
      <w:lvlJc w:val="left"/>
      <w:pPr>
        <w:ind w:left="3954" w:hanging="360"/>
      </w:pPr>
    </w:lvl>
    <w:lvl w:ilvl="5" w:tplc="100C001B" w:tentative="1">
      <w:start w:val="1"/>
      <w:numFmt w:val="lowerRoman"/>
      <w:lvlText w:val="%6."/>
      <w:lvlJc w:val="right"/>
      <w:pPr>
        <w:ind w:left="4674" w:hanging="180"/>
      </w:pPr>
    </w:lvl>
    <w:lvl w:ilvl="6" w:tplc="100C000F" w:tentative="1">
      <w:start w:val="1"/>
      <w:numFmt w:val="decimal"/>
      <w:lvlText w:val="%7."/>
      <w:lvlJc w:val="left"/>
      <w:pPr>
        <w:ind w:left="5394" w:hanging="360"/>
      </w:pPr>
    </w:lvl>
    <w:lvl w:ilvl="7" w:tplc="100C0019" w:tentative="1">
      <w:start w:val="1"/>
      <w:numFmt w:val="lowerLetter"/>
      <w:lvlText w:val="%8."/>
      <w:lvlJc w:val="left"/>
      <w:pPr>
        <w:ind w:left="6114" w:hanging="360"/>
      </w:pPr>
    </w:lvl>
    <w:lvl w:ilvl="8" w:tplc="100C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2231717E"/>
    <w:multiLevelType w:val="hybridMultilevel"/>
    <w:tmpl w:val="773CDAD0"/>
    <w:lvl w:ilvl="0" w:tplc="18AE2E14">
      <w:start w:val="2"/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7A752B3"/>
    <w:multiLevelType w:val="hybridMultilevel"/>
    <w:tmpl w:val="B6FC8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2E48"/>
    <w:multiLevelType w:val="multilevel"/>
    <w:tmpl w:val="1CF8B13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b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63757F"/>
    <w:multiLevelType w:val="hybridMultilevel"/>
    <w:tmpl w:val="C3B0F2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67B1E"/>
    <w:multiLevelType w:val="hybridMultilevel"/>
    <w:tmpl w:val="770C7E2C"/>
    <w:lvl w:ilvl="0" w:tplc="2D38423A">
      <w:numFmt w:val="bullet"/>
      <w:lvlText w:val="-"/>
      <w:lvlJc w:val="left"/>
      <w:pPr>
        <w:ind w:left="1074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6" w15:restartNumberingAfterBreak="0">
    <w:nsid w:val="4EE451E3"/>
    <w:multiLevelType w:val="hybridMultilevel"/>
    <w:tmpl w:val="3D30B12E"/>
    <w:lvl w:ilvl="0" w:tplc="416A0F10">
      <w:numFmt w:val="bullet"/>
      <w:lvlText w:val="-"/>
      <w:lvlJc w:val="left"/>
      <w:pPr>
        <w:ind w:left="927" w:hanging="360"/>
      </w:pPr>
      <w:rPr>
        <w:rFonts w:ascii="Cambria" w:eastAsiaTheme="minorHAnsi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54CD086A"/>
    <w:multiLevelType w:val="hybridMultilevel"/>
    <w:tmpl w:val="BFBC0766"/>
    <w:lvl w:ilvl="0" w:tplc="67FCCF3C">
      <w:numFmt w:val="bullet"/>
      <w:lvlText w:val=""/>
      <w:lvlJc w:val="left"/>
      <w:pPr>
        <w:ind w:left="1434" w:hanging="360"/>
      </w:pPr>
      <w:rPr>
        <w:rFonts w:ascii="Wingdings" w:eastAsiaTheme="minorHAnsi" w:hAnsi="Wingdings" w:cstheme="minorBidi" w:hint="default"/>
      </w:rPr>
    </w:lvl>
    <w:lvl w:ilvl="1" w:tplc="100C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5CA4410C"/>
    <w:multiLevelType w:val="hybridMultilevel"/>
    <w:tmpl w:val="1F929678"/>
    <w:lvl w:ilvl="0" w:tplc="18AE2E14">
      <w:start w:val="2"/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66A38E0"/>
    <w:multiLevelType w:val="hybridMultilevel"/>
    <w:tmpl w:val="05387FF2"/>
    <w:lvl w:ilvl="0" w:tplc="39C480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76F5EA3"/>
    <w:multiLevelType w:val="hybridMultilevel"/>
    <w:tmpl w:val="A824F868"/>
    <w:lvl w:ilvl="0" w:tplc="100C000F">
      <w:start w:val="1"/>
      <w:numFmt w:val="decimal"/>
      <w:lvlText w:val="%1."/>
      <w:lvlJc w:val="left"/>
      <w:pPr>
        <w:ind w:left="1287" w:hanging="360"/>
      </w:pPr>
    </w:lvl>
    <w:lvl w:ilvl="1" w:tplc="100C0019" w:tentative="1">
      <w:start w:val="1"/>
      <w:numFmt w:val="lowerLetter"/>
      <w:lvlText w:val="%2."/>
      <w:lvlJc w:val="left"/>
      <w:pPr>
        <w:ind w:left="2007" w:hanging="360"/>
      </w:pPr>
    </w:lvl>
    <w:lvl w:ilvl="2" w:tplc="100C001B" w:tentative="1">
      <w:start w:val="1"/>
      <w:numFmt w:val="lowerRoman"/>
      <w:lvlText w:val="%3."/>
      <w:lvlJc w:val="right"/>
      <w:pPr>
        <w:ind w:left="2727" w:hanging="180"/>
      </w:pPr>
    </w:lvl>
    <w:lvl w:ilvl="3" w:tplc="100C000F" w:tentative="1">
      <w:start w:val="1"/>
      <w:numFmt w:val="decimal"/>
      <w:lvlText w:val="%4."/>
      <w:lvlJc w:val="left"/>
      <w:pPr>
        <w:ind w:left="3447" w:hanging="360"/>
      </w:pPr>
    </w:lvl>
    <w:lvl w:ilvl="4" w:tplc="100C0019" w:tentative="1">
      <w:start w:val="1"/>
      <w:numFmt w:val="lowerLetter"/>
      <w:lvlText w:val="%5."/>
      <w:lvlJc w:val="left"/>
      <w:pPr>
        <w:ind w:left="4167" w:hanging="360"/>
      </w:pPr>
    </w:lvl>
    <w:lvl w:ilvl="5" w:tplc="100C001B" w:tentative="1">
      <w:start w:val="1"/>
      <w:numFmt w:val="lowerRoman"/>
      <w:lvlText w:val="%6."/>
      <w:lvlJc w:val="right"/>
      <w:pPr>
        <w:ind w:left="4887" w:hanging="180"/>
      </w:pPr>
    </w:lvl>
    <w:lvl w:ilvl="6" w:tplc="100C000F" w:tentative="1">
      <w:start w:val="1"/>
      <w:numFmt w:val="decimal"/>
      <w:lvlText w:val="%7."/>
      <w:lvlJc w:val="left"/>
      <w:pPr>
        <w:ind w:left="5607" w:hanging="360"/>
      </w:pPr>
    </w:lvl>
    <w:lvl w:ilvl="7" w:tplc="100C0019" w:tentative="1">
      <w:start w:val="1"/>
      <w:numFmt w:val="lowerLetter"/>
      <w:lvlText w:val="%8."/>
      <w:lvlJc w:val="left"/>
      <w:pPr>
        <w:ind w:left="6327" w:hanging="360"/>
      </w:pPr>
    </w:lvl>
    <w:lvl w:ilvl="8" w:tplc="10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7985F43"/>
    <w:multiLevelType w:val="hybridMultilevel"/>
    <w:tmpl w:val="A5DA0AA6"/>
    <w:lvl w:ilvl="0" w:tplc="18AE2E14">
      <w:start w:val="2"/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83016DE"/>
    <w:multiLevelType w:val="hybridMultilevel"/>
    <w:tmpl w:val="95C40B54"/>
    <w:lvl w:ilvl="0" w:tplc="0FF808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647" w:hanging="360"/>
      </w:pPr>
    </w:lvl>
    <w:lvl w:ilvl="2" w:tplc="100C001B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5A1314"/>
    <w:multiLevelType w:val="hybridMultilevel"/>
    <w:tmpl w:val="F304A47A"/>
    <w:lvl w:ilvl="0" w:tplc="FE780EEC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73EA76BA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2"/>
  </w:num>
  <w:num w:numId="4">
    <w:abstractNumId w:val="8"/>
  </w:num>
  <w:num w:numId="5">
    <w:abstractNumId w:val="9"/>
  </w:num>
  <w:num w:numId="6">
    <w:abstractNumId w:val="20"/>
  </w:num>
  <w:num w:numId="7">
    <w:abstractNumId w:val="7"/>
  </w:num>
  <w:num w:numId="8">
    <w:abstractNumId w:val="15"/>
  </w:num>
  <w:num w:numId="9">
    <w:abstractNumId w:val="17"/>
  </w:num>
  <w:num w:numId="10">
    <w:abstractNumId w:val="6"/>
  </w:num>
  <w:num w:numId="11">
    <w:abstractNumId w:val="22"/>
  </w:num>
  <w:num w:numId="12">
    <w:abstractNumId w:val="19"/>
  </w:num>
  <w:num w:numId="13">
    <w:abstractNumId w:val="4"/>
  </w:num>
  <w:num w:numId="14">
    <w:abstractNumId w:val="23"/>
    <w:lvlOverride w:ilvl="0">
      <w:startOverride w:val="1"/>
    </w:lvlOverride>
  </w:num>
  <w:num w:numId="15">
    <w:abstractNumId w:val="10"/>
  </w:num>
  <w:num w:numId="16">
    <w:abstractNumId w:val="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2"/>
  </w:num>
  <w:num w:numId="20">
    <w:abstractNumId w:val="0"/>
  </w:num>
  <w:num w:numId="21">
    <w:abstractNumId w:val="14"/>
  </w:num>
  <w:num w:numId="22">
    <w:abstractNumId w:val="13"/>
  </w:num>
  <w:num w:numId="23">
    <w:abstractNumId w:val="18"/>
  </w:num>
  <w:num w:numId="24">
    <w:abstractNumId w:val="5"/>
  </w:num>
  <w:num w:numId="25">
    <w:abstractNumId w:val="1"/>
  </w:num>
  <w:num w:numId="26">
    <w:abstractNumId w:val="11"/>
  </w:num>
  <w:num w:numId="27">
    <w:abstractNumId w:val="21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édric Ackermann">
    <w15:presenceInfo w15:providerId="None" w15:userId="Cédric Ackerma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01"/>
    <w:rsid w:val="00001995"/>
    <w:rsid w:val="0000416A"/>
    <w:rsid w:val="00011FA0"/>
    <w:rsid w:val="000124CB"/>
    <w:rsid w:val="000131B0"/>
    <w:rsid w:val="000177FB"/>
    <w:rsid w:val="0002176F"/>
    <w:rsid w:val="0002561C"/>
    <w:rsid w:val="00031DEE"/>
    <w:rsid w:val="0003644B"/>
    <w:rsid w:val="000452AF"/>
    <w:rsid w:val="0004711D"/>
    <w:rsid w:val="00047AE5"/>
    <w:rsid w:val="00053254"/>
    <w:rsid w:val="00056162"/>
    <w:rsid w:val="00060D57"/>
    <w:rsid w:val="00061FC5"/>
    <w:rsid w:val="0006303B"/>
    <w:rsid w:val="00065E87"/>
    <w:rsid w:val="00066D84"/>
    <w:rsid w:val="00074198"/>
    <w:rsid w:val="000775B6"/>
    <w:rsid w:val="00080B28"/>
    <w:rsid w:val="00080FF8"/>
    <w:rsid w:val="000839CF"/>
    <w:rsid w:val="00083F59"/>
    <w:rsid w:val="00091B1A"/>
    <w:rsid w:val="000962FC"/>
    <w:rsid w:val="000966CB"/>
    <w:rsid w:val="00097027"/>
    <w:rsid w:val="00097723"/>
    <w:rsid w:val="000A1227"/>
    <w:rsid w:val="000A1AE6"/>
    <w:rsid w:val="000A29A6"/>
    <w:rsid w:val="000A3137"/>
    <w:rsid w:val="000A3E37"/>
    <w:rsid w:val="000B45B1"/>
    <w:rsid w:val="000B6267"/>
    <w:rsid w:val="000C08F1"/>
    <w:rsid w:val="000C0B51"/>
    <w:rsid w:val="000C11EB"/>
    <w:rsid w:val="000C25EB"/>
    <w:rsid w:val="000D10C8"/>
    <w:rsid w:val="000D17C3"/>
    <w:rsid w:val="000D5748"/>
    <w:rsid w:val="000D5E97"/>
    <w:rsid w:val="000D5EE6"/>
    <w:rsid w:val="000D6740"/>
    <w:rsid w:val="000D6D80"/>
    <w:rsid w:val="000E27CE"/>
    <w:rsid w:val="000E3D78"/>
    <w:rsid w:val="000E40DB"/>
    <w:rsid w:val="000E48CD"/>
    <w:rsid w:val="000F24B9"/>
    <w:rsid w:val="000F3E88"/>
    <w:rsid w:val="0010102D"/>
    <w:rsid w:val="001016AF"/>
    <w:rsid w:val="00103301"/>
    <w:rsid w:val="001052EE"/>
    <w:rsid w:val="00114D71"/>
    <w:rsid w:val="0011609D"/>
    <w:rsid w:val="00121F25"/>
    <w:rsid w:val="00126691"/>
    <w:rsid w:val="00126F1D"/>
    <w:rsid w:val="0014483B"/>
    <w:rsid w:val="001452CF"/>
    <w:rsid w:val="001459B1"/>
    <w:rsid w:val="001518FD"/>
    <w:rsid w:val="00152017"/>
    <w:rsid w:val="00152BC3"/>
    <w:rsid w:val="001539D6"/>
    <w:rsid w:val="00154319"/>
    <w:rsid w:val="00157AE3"/>
    <w:rsid w:val="00157FB1"/>
    <w:rsid w:val="00161958"/>
    <w:rsid w:val="00164504"/>
    <w:rsid w:val="00171CF0"/>
    <w:rsid w:val="00181D35"/>
    <w:rsid w:val="00182EED"/>
    <w:rsid w:val="00192CFF"/>
    <w:rsid w:val="001951A8"/>
    <w:rsid w:val="001A3F8B"/>
    <w:rsid w:val="001A4A7B"/>
    <w:rsid w:val="001A6CB2"/>
    <w:rsid w:val="001B2301"/>
    <w:rsid w:val="001B51A9"/>
    <w:rsid w:val="001C1178"/>
    <w:rsid w:val="001C20D6"/>
    <w:rsid w:val="001C399B"/>
    <w:rsid w:val="001D0B5D"/>
    <w:rsid w:val="001D1FCB"/>
    <w:rsid w:val="001D7670"/>
    <w:rsid w:val="001E46D5"/>
    <w:rsid w:val="001E6CD3"/>
    <w:rsid w:val="001E783C"/>
    <w:rsid w:val="001F11EA"/>
    <w:rsid w:val="001F19C5"/>
    <w:rsid w:val="001F3B6F"/>
    <w:rsid w:val="002019CB"/>
    <w:rsid w:val="00214B55"/>
    <w:rsid w:val="0021585B"/>
    <w:rsid w:val="002160B4"/>
    <w:rsid w:val="00216108"/>
    <w:rsid w:val="00220D42"/>
    <w:rsid w:val="002233B5"/>
    <w:rsid w:val="00225E0C"/>
    <w:rsid w:val="00233543"/>
    <w:rsid w:val="00234836"/>
    <w:rsid w:val="00240EE2"/>
    <w:rsid w:val="0024269D"/>
    <w:rsid w:val="0024389E"/>
    <w:rsid w:val="00251182"/>
    <w:rsid w:val="002532F8"/>
    <w:rsid w:val="00256F98"/>
    <w:rsid w:val="002618D2"/>
    <w:rsid w:val="00263180"/>
    <w:rsid w:val="00266E2E"/>
    <w:rsid w:val="00273593"/>
    <w:rsid w:val="00280D4A"/>
    <w:rsid w:val="002811DA"/>
    <w:rsid w:val="0028131F"/>
    <w:rsid w:val="002834F9"/>
    <w:rsid w:val="00290944"/>
    <w:rsid w:val="00290DFC"/>
    <w:rsid w:val="00295B4C"/>
    <w:rsid w:val="002977F3"/>
    <w:rsid w:val="002A095B"/>
    <w:rsid w:val="002A09C6"/>
    <w:rsid w:val="002A1B2F"/>
    <w:rsid w:val="002A5ECD"/>
    <w:rsid w:val="002A70FE"/>
    <w:rsid w:val="002B5151"/>
    <w:rsid w:val="002B6810"/>
    <w:rsid w:val="002B7FE0"/>
    <w:rsid w:val="002C27CC"/>
    <w:rsid w:val="002D0D5B"/>
    <w:rsid w:val="002D198A"/>
    <w:rsid w:val="002D5A67"/>
    <w:rsid w:val="002D710E"/>
    <w:rsid w:val="002D7DDF"/>
    <w:rsid w:val="002E0013"/>
    <w:rsid w:val="002E09D2"/>
    <w:rsid w:val="002F155B"/>
    <w:rsid w:val="002F36B9"/>
    <w:rsid w:val="002F74BC"/>
    <w:rsid w:val="00304225"/>
    <w:rsid w:val="003049FE"/>
    <w:rsid w:val="003154F3"/>
    <w:rsid w:val="0031787A"/>
    <w:rsid w:val="003232A8"/>
    <w:rsid w:val="00324A7C"/>
    <w:rsid w:val="00326C76"/>
    <w:rsid w:val="0033621E"/>
    <w:rsid w:val="00343AEB"/>
    <w:rsid w:val="00343BE0"/>
    <w:rsid w:val="00347D20"/>
    <w:rsid w:val="0035102B"/>
    <w:rsid w:val="0035258B"/>
    <w:rsid w:val="00352F5E"/>
    <w:rsid w:val="00363733"/>
    <w:rsid w:val="003641D7"/>
    <w:rsid w:val="003733F4"/>
    <w:rsid w:val="00373715"/>
    <w:rsid w:val="00373CBB"/>
    <w:rsid w:val="0038234A"/>
    <w:rsid w:val="0038666D"/>
    <w:rsid w:val="00387EB4"/>
    <w:rsid w:val="00390605"/>
    <w:rsid w:val="003909C5"/>
    <w:rsid w:val="003920E6"/>
    <w:rsid w:val="003928C8"/>
    <w:rsid w:val="00395AF7"/>
    <w:rsid w:val="003A1A68"/>
    <w:rsid w:val="003A466E"/>
    <w:rsid w:val="003A74A1"/>
    <w:rsid w:val="003B05A0"/>
    <w:rsid w:val="003B13EA"/>
    <w:rsid w:val="003B18E5"/>
    <w:rsid w:val="003C0C0D"/>
    <w:rsid w:val="003C3BA5"/>
    <w:rsid w:val="003C5BAC"/>
    <w:rsid w:val="003C79C9"/>
    <w:rsid w:val="003D4FB8"/>
    <w:rsid w:val="003D5D5F"/>
    <w:rsid w:val="003D603A"/>
    <w:rsid w:val="003D6339"/>
    <w:rsid w:val="003F34B2"/>
    <w:rsid w:val="003F5EEB"/>
    <w:rsid w:val="004012CD"/>
    <w:rsid w:val="00401677"/>
    <w:rsid w:val="00402FAF"/>
    <w:rsid w:val="00414220"/>
    <w:rsid w:val="004149A1"/>
    <w:rsid w:val="00416611"/>
    <w:rsid w:val="00421F70"/>
    <w:rsid w:val="0042716C"/>
    <w:rsid w:val="00427462"/>
    <w:rsid w:val="004278B3"/>
    <w:rsid w:val="004534D2"/>
    <w:rsid w:val="00461844"/>
    <w:rsid w:val="00461D71"/>
    <w:rsid w:val="0047548F"/>
    <w:rsid w:val="00481D5E"/>
    <w:rsid w:val="00486F1F"/>
    <w:rsid w:val="0048765B"/>
    <w:rsid w:val="00492553"/>
    <w:rsid w:val="0049266D"/>
    <w:rsid w:val="004931BE"/>
    <w:rsid w:val="004A0939"/>
    <w:rsid w:val="004A1A1A"/>
    <w:rsid w:val="004A1AA4"/>
    <w:rsid w:val="004A31EB"/>
    <w:rsid w:val="004A67C8"/>
    <w:rsid w:val="004A72AA"/>
    <w:rsid w:val="004B069D"/>
    <w:rsid w:val="004B48CC"/>
    <w:rsid w:val="004B747A"/>
    <w:rsid w:val="004C3CF8"/>
    <w:rsid w:val="004C5AD4"/>
    <w:rsid w:val="004C7AD8"/>
    <w:rsid w:val="004D1FB2"/>
    <w:rsid w:val="004D3D07"/>
    <w:rsid w:val="004D566B"/>
    <w:rsid w:val="004E0563"/>
    <w:rsid w:val="004E3E41"/>
    <w:rsid w:val="004F18BA"/>
    <w:rsid w:val="004F7074"/>
    <w:rsid w:val="004F75FE"/>
    <w:rsid w:val="00501356"/>
    <w:rsid w:val="00504A0C"/>
    <w:rsid w:val="00507BAC"/>
    <w:rsid w:val="0051004F"/>
    <w:rsid w:val="00510B2D"/>
    <w:rsid w:val="00513468"/>
    <w:rsid w:val="00513869"/>
    <w:rsid w:val="00514BA7"/>
    <w:rsid w:val="00524AED"/>
    <w:rsid w:val="00526293"/>
    <w:rsid w:val="00527A09"/>
    <w:rsid w:val="00531668"/>
    <w:rsid w:val="0054302A"/>
    <w:rsid w:val="00545934"/>
    <w:rsid w:val="00547C4B"/>
    <w:rsid w:val="00551C3B"/>
    <w:rsid w:val="00552861"/>
    <w:rsid w:val="005569BF"/>
    <w:rsid w:val="005624E5"/>
    <w:rsid w:val="00572116"/>
    <w:rsid w:val="005735B0"/>
    <w:rsid w:val="00576AF7"/>
    <w:rsid w:val="005802FE"/>
    <w:rsid w:val="005803EC"/>
    <w:rsid w:val="00580A9B"/>
    <w:rsid w:val="0058383C"/>
    <w:rsid w:val="0059201C"/>
    <w:rsid w:val="0059231F"/>
    <w:rsid w:val="00593E21"/>
    <w:rsid w:val="005A04A0"/>
    <w:rsid w:val="005A7859"/>
    <w:rsid w:val="005A7F0A"/>
    <w:rsid w:val="005B796C"/>
    <w:rsid w:val="005B7B7F"/>
    <w:rsid w:val="005C0AEE"/>
    <w:rsid w:val="005C1260"/>
    <w:rsid w:val="005C2CE1"/>
    <w:rsid w:val="005C30AC"/>
    <w:rsid w:val="005C339E"/>
    <w:rsid w:val="005C5C73"/>
    <w:rsid w:val="005C5CD8"/>
    <w:rsid w:val="005C64A3"/>
    <w:rsid w:val="005C6D4D"/>
    <w:rsid w:val="005C6E2C"/>
    <w:rsid w:val="005D1851"/>
    <w:rsid w:val="005D27CB"/>
    <w:rsid w:val="005D46DB"/>
    <w:rsid w:val="005D5658"/>
    <w:rsid w:val="005D74DD"/>
    <w:rsid w:val="005D7ECB"/>
    <w:rsid w:val="005E1EFD"/>
    <w:rsid w:val="005E39D6"/>
    <w:rsid w:val="005E41F4"/>
    <w:rsid w:val="005F0BA6"/>
    <w:rsid w:val="005F275A"/>
    <w:rsid w:val="005F2833"/>
    <w:rsid w:val="005F4011"/>
    <w:rsid w:val="00600E29"/>
    <w:rsid w:val="006019BA"/>
    <w:rsid w:val="00603A43"/>
    <w:rsid w:val="006049B9"/>
    <w:rsid w:val="00606DDD"/>
    <w:rsid w:val="006136C0"/>
    <w:rsid w:val="006201C7"/>
    <w:rsid w:val="00620325"/>
    <w:rsid w:val="00622146"/>
    <w:rsid w:val="00627B28"/>
    <w:rsid w:val="0063464E"/>
    <w:rsid w:val="00640430"/>
    <w:rsid w:val="006453B6"/>
    <w:rsid w:val="00650115"/>
    <w:rsid w:val="006563C2"/>
    <w:rsid w:val="00656F11"/>
    <w:rsid w:val="006578F9"/>
    <w:rsid w:val="006606C2"/>
    <w:rsid w:val="00661BEF"/>
    <w:rsid w:val="00661C75"/>
    <w:rsid w:val="00664D1E"/>
    <w:rsid w:val="006654A3"/>
    <w:rsid w:val="00666F3C"/>
    <w:rsid w:val="00667318"/>
    <w:rsid w:val="006712BB"/>
    <w:rsid w:val="00673448"/>
    <w:rsid w:val="00673511"/>
    <w:rsid w:val="006740C3"/>
    <w:rsid w:val="006758C7"/>
    <w:rsid w:val="00677E8F"/>
    <w:rsid w:val="00680C88"/>
    <w:rsid w:val="006822C5"/>
    <w:rsid w:val="00687119"/>
    <w:rsid w:val="00687E9A"/>
    <w:rsid w:val="006A1E7D"/>
    <w:rsid w:val="006A326F"/>
    <w:rsid w:val="006A6F3A"/>
    <w:rsid w:val="006A77EE"/>
    <w:rsid w:val="006B2146"/>
    <w:rsid w:val="006B50C9"/>
    <w:rsid w:val="006B71F4"/>
    <w:rsid w:val="006C2482"/>
    <w:rsid w:val="006C4207"/>
    <w:rsid w:val="006C52FE"/>
    <w:rsid w:val="006C69D0"/>
    <w:rsid w:val="006D19AA"/>
    <w:rsid w:val="006D2685"/>
    <w:rsid w:val="006D2D04"/>
    <w:rsid w:val="006D379A"/>
    <w:rsid w:val="006E4A9A"/>
    <w:rsid w:val="006F1750"/>
    <w:rsid w:val="006F3936"/>
    <w:rsid w:val="00700A78"/>
    <w:rsid w:val="00701FBE"/>
    <w:rsid w:val="00702C80"/>
    <w:rsid w:val="0070318A"/>
    <w:rsid w:val="0070346D"/>
    <w:rsid w:val="0071106D"/>
    <w:rsid w:val="00715E63"/>
    <w:rsid w:val="0072079D"/>
    <w:rsid w:val="007215A8"/>
    <w:rsid w:val="00722C07"/>
    <w:rsid w:val="00722DBA"/>
    <w:rsid w:val="00733B5C"/>
    <w:rsid w:val="00735E2A"/>
    <w:rsid w:val="00736E58"/>
    <w:rsid w:val="007377C1"/>
    <w:rsid w:val="00740DE7"/>
    <w:rsid w:val="00741AB4"/>
    <w:rsid w:val="00747696"/>
    <w:rsid w:val="007521C6"/>
    <w:rsid w:val="00752F4D"/>
    <w:rsid w:val="00753E66"/>
    <w:rsid w:val="00754425"/>
    <w:rsid w:val="007548EC"/>
    <w:rsid w:val="00755540"/>
    <w:rsid w:val="00755686"/>
    <w:rsid w:val="0075583D"/>
    <w:rsid w:val="00757966"/>
    <w:rsid w:val="00763120"/>
    <w:rsid w:val="00763161"/>
    <w:rsid w:val="00763926"/>
    <w:rsid w:val="00766524"/>
    <w:rsid w:val="007703E0"/>
    <w:rsid w:val="0077211A"/>
    <w:rsid w:val="007734D9"/>
    <w:rsid w:val="007761AB"/>
    <w:rsid w:val="00781708"/>
    <w:rsid w:val="007852E9"/>
    <w:rsid w:val="00785CC0"/>
    <w:rsid w:val="0079356F"/>
    <w:rsid w:val="007946C7"/>
    <w:rsid w:val="00794C38"/>
    <w:rsid w:val="00795570"/>
    <w:rsid w:val="007955DC"/>
    <w:rsid w:val="00795C17"/>
    <w:rsid w:val="00797F60"/>
    <w:rsid w:val="007A1A17"/>
    <w:rsid w:val="007A5460"/>
    <w:rsid w:val="007A5AC7"/>
    <w:rsid w:val="007A6DED"/>
    <w:rsid w:val="007A7992"/>
    <w:rsid w:val="007B2226"/>
    <w:rsid w:val="007B458F"/>
    <w:rsid w:val="007B57CA"/>
    <w:rsid w:val="007B67C5"/>
    <w:rsid w:val="007B7AB9"/>
    <w:rsid w:val="007C3D99"/>
    <w:rsid w:val="007C3DE2"/>
    <w:rsid w:val="007C6439"/>
    <w:rsid w:val="007C68E4"/>
    <w:rsid w:val="007D0F0F"/>
    <w:rsid w:val="007D5EDF"/>
    <w:rsid w:val="007E096B"/>
    <w:rsid w:val="007E0CB4"/>
    <w:rsid w:val="007E26DB"/>
    <w:rsid w:val="007E3174"/>
    <w:rsid w:val="007E31C4"/>
    <w:rsid w:val="007F33B5"/>
    <w:rsid w:val="007F4534"/>
    <w:rsid w:val="007F5D47"/>
    <w:rsid w:val="007F68B3"/>
    <w:rsid w:val="007F6DAB"/>
    <w:rsid w:val="008025B7"/>
    <w:rsid w:val="008038FC"/>
    <w:rsid w:val="00804501"/>
    <w:rsid w:val="00817006"/>
    <w:rsid w:val="00820AB5"/>
    <w:rsid w:val="008226D5"/>
    <w:rsid w:val="00825024"/>
    <w:rsid w:val="0082765D"/>
    <w:rsid w:val="00831DC9"/>
    <w:rsid w:val="00833510"/>
    <w:rsid w:val="00833A66"/>
    <w:rsid w:val="00834181"/>
    <w:rsid w:val="008437F3"/>
    <w:rsid w:val="008461A1"/>
    <w:rsid w:val="00846F32"/>
    <w:rsid w:val="00850C69"/>
    <w:rsid w:val="0085283D"/>
    <w:rsid w:val="00853775"/>
    <w:rsid w:val="008550FB"/>
    <w:rsid w:val="0085511D"/>
    <w:rsid w:val="008604C4"/>
    <w:rsid w:val="0086256B"/>
    <w:rsid w:val="008630BC"/>
    <w:rsid w:val="00863ACE"/>
    <w:rsid w:val="0087012D"/>
    <w:rsid w:val="0087150A"/>
    <w:rsid w:val="0087356B"/>
    <w:rsid w:val="00874BE5"/>
    <w:rsid w:val="00875CA1"/>
    <w:rsid w:val="0088152F"/>
    <w:rsid w:val="00882416"/>
    <w:rsid w:val="008856A7"/>
    <w:rsid w:val="0089446D"/>
    <w:rsid w:val="008944EF"/>
    <w:rsid w:val="00897157"/>
    <w:rsid w:val="008A0C48"/>
    <w:rsid w:val="008B29D0"/>
    <w:rsid w:val="008B5E84"/>
    <w:rsid w:val="008C2C4C"/>
    <w:rsid w:val="008C3CCA"/>
    <w:rsid w:val="008C6109"/>
    <w:rsid w:val="008C6118"/>
    <w:rsid w:val="008D0550"/>
    <w:rsid w:val="008D2651"/>
    <w:rsid w:val="008D57AF"/>
    <w:rsid w:val="008E02BD"/>
    <w:rsid w:val="008E137D"/>
    <w:rsid w:val="008E5023"/>
    <w:rsid w:val="008F0516"/>
    <w:rsid w:val="008F1FFA"/>
    <w:rsid w:val="008F201B"/>
    <w:rsid w:val="00900019"/>
    <w:rsid w:val="009029BB"/>
    <w:rsid w:val="0090739A"/>
    <w:rsid w:val="00907632"/>
    <w:rsid w:val="00910A78"/>
    <w:rsid w:val="00914987"/>
    <w:rsid w:val="00916770"/>
    <w:rsid w:val="00920107"/>
    <w:rsid w:val="00922BB2"/>
    <w:rsid w:val="00925356"/>
    <w:rsid w:val="0092551B"/>
    <w:rsid w:val="0093044B"/>
    <w:rsid w:val="00931BE0"/>
    <w:rsid w:val="0093593A"/>
    <w:rsid w:val="0093650C"/>
    <w:rsid w:val="009365EA"/>
    <w:rsid w:val="00936847"/>
    <w:rsid w:val="009413CB"/>
    <w:rsid w:val="009413EA"/>
    <w:rsid w:val="00941EB7"/>
    <w:rsid w:val="00942C1F"/>
    <w:rsid w:val="00942DBF"/>
    <w:rsid w:val="009461F3"/>
    <w:rsid w:val="00946540"/>
    <w:rsid w:val="00950B3D"/>
    <w:rsid w:val="009511CE"/>
    <w:rsid w:val="00952BEA"/>
    <w:rsid w:val="009545F2"/>
    <w:rsid w:val="00954A0A"/>
    <w:rsid w:val="00956DA4"/>
    <w:rsid w:val="0096465A"/>
    <w:rsid w:val="00970347"/>
    <w:rsid w:val="00972CF3"/>
    <w:rsid w:val="00973C3F"/>
    <w:rsid w:val="00982E9A"/>
    <w:rsid w:val="00986372"/>
    <w:rsid w:val="009910DD"/>
    <w:rsid w:val="00991EA7"/>
    <w:rsid w:val="009929C3"/>
    <w:rsid w:val="00992CAD"/>
    <w:rsid w:val="0099388E"/>
    <w:rsid w:val="0099607B"/>
    <w:rsid w:val="009971FE"/>
    <w:rsid w:val="009A2F0D"/>
    <w:rsid w:val="009A3D9F"/>
    <w:rsid w:val="009A4706"/>
    <w:rsid w:val="009A5F0A"/>
    <w:rsid w:val="009A68B5"/>
    <w:rsid w:val="009A6C2F"/>
    <w:rsid w:val="009B053F"/>
    <w:rsid w:val="009B3204"/>
    <w:rsid w:val="009B3471"/>
    <w:rsid w:val="009D1386"/>
    <w:rsid w:val="009D3798"/>
    <w:rsid w:val="009D51F0"/>
    <w:rsid w:val="009D52E6"/>
    <w:rsid w:val="009D5E5B"/>
    <w:rsid w:val="009D5F0A"/>
    <w:rsid w:val="009D68C5"/>
    <w:rsid w:val="009E118C"/>
    <w:rsid w:val="009E2489"/>
    <w:rsid w:val="009E2707"/>
    <w:rsid w:val="009E7274"/>
    <w:rsid w:val="009F094A"/>
    <w:rsid w:val="009F2A2D"/>
    <w:rsid w:val="009F566C"/>
    <w:rsid w:val="009F7938"/>
    <w:rsid w:val="009F794D"/>
    <w:rsid w:val="009F79D1"/>
    <w:rsid w:val="009F7E46"/>
    <w:rsid w:val="00A047D8"/>
    <w:rsid w:val="00A07B9C"/>
    <w:rsid w:val="00A07DD2"/>
    <w:rsid w:val="00A07EBA"/>
    <w:rsid w:val="00A11BCC"/>
    <w:rsid w:val="00A14B8F"/>
    <w:rsid w:val="00A24999"/>
    <w:rsid w:val="00A25EBB"/>
    <w:rsid w:val="00A2690C"/>
    <w:rsid w:val="00A27875"/>
    <w:rsid w:val="00A32D5C"/>
    <w:rsid w:val="00A36319"/>
    <w:rsid w:val="00A367B2"/>
    <w:rsid w:val="00A37559"/>
    <w:rsid w:val="00A410D0"/>
    <w:rsid w:val="00A43C5B"/>
    <w:rsid w:val="00A477A8"/>
    <w:rsid w:val="00A52E30"/>
    <w:rsid w:val="00A52FE7"/>
    <w:rsid w:val="00A56AAC"/>
    <w:rsid w:val="00A57B65"/>
    <w:rsid w:val="00A6298A"/>
    <w:rsid w:val="00A64D59"/>
    <w:rsid w:val="00A7197E"/>
    <w:rsid w:val="00A73017"/>
    <w:rsid w:val="00A73A7E"/>
    <w:rsid w:val="00A76C14"/>
    <w:rsid w:val="00A77DD7"/>
    <w:rsid w:val="00A8323B"/>
    <w:rsid w:val="00A834DE"/>
    <w:rsid w:val="00A92770"/>
    <w:rsid w:val="00A92C73"/>
    <w:rsid w:val="00A95B5D"/>
    <w:rsid w:val="00A96F0B"/>
    <w:rsid w:val="00AA22B1"/>
    <w:rsid w:val="00AB530E"/>
    <w:rsid w:val="00AB780A"/>
    <w:rsid w:val="00AC3812"/>
    <w:rsid w:val="00AC7485"/>
    <w:rsid w:val="00AD0149"/>
    <w:rsid w:val="00AD2389"/>
    <w:rsid w:val="00AE1721"/>
    <w:rsid w:val="00AE2B3E"/>
    <w:rsid w:val="00AE4838"/>
    <w:rsid w:val="00AF35F3"/>
    <w:rsid w:val="00AF5EAE"/>
    <w:rsid w:val="00AF627B"/>
    <w:rsid w:val="00AF73E2"/>
    <w:rsid w:val="00B019EA"/>
    <w:rsid w:val="00B03971"/>
    <w:rsid w:val="00B05712"/>
    <w:rsid w:val="00B05CB0"/>
    <w:rsid w:val="00B10B11"/>
    <w:rsid w:val="00B11499"/>
    <w:rsid w:val="00B163B1"/>
    <w:rsid w:val="00B16792"/>
    <w:rsid w:val="00B204E1"/>
    <w:rsid w:val="00B218B9"/>
    <w:rsid w:val="00B242F5"/>
    <w:rsid w:val="00B25CA9"/>
    <w:rsid w:val="00B27D8A"/>
    <w:rsid w:val="00B30972"/>
    <w:rsid w:val="00B31E55"/>
    <w:rsid w:val="00B33927"/>
    <w:rsid w:val="00B35BA5"/>
    <w:rsid w:val="00B43D1D"/>
    <w:rsid w:val="00B44D74"/>
    <w:rsid w:val="00B457AE"/>
    <w:rsid w:val="00B45DDA"/>
    <w:rsid w:val="00B46BE5"/>
    <w:rsid w:val="00B5297C"/>
    <w:rsid w:val="00B53268"/>
    <w:rsid w:val="00B53BB1"/>
    <w:rsid w:val="00B5433E"/>
    <w:rsid w:val="00B57570"/>
    <w:rsid w:val="00B57BCB"/>
    <w:rsid w:val="00B60584"/>
    <w:rsid w:val="00B619A4"/>
    <w:rsid w:val="00B6272C"/>
    <w:rsid w:val="00B66B79"/>
    <w:rsid w:val="00B674CD"/>
    <w:rsid w:val="00B6770F"/>
    <w:rsid w:val="00B67BEA"/>
    <w:rsid w:val="00B70861"/>
    <w:rsid w:val="00B743EE"/>
    <w:rsid w:val="00B74A30"/>
    <w:rsid w:val="00B74CFE"/>
    <w:rsid w:val="00B80B89"/>
    <w:rsid w:val="00B81130"/>
    <w:rsid w:val="00B85AD3"/>
    <w:rsid w:val="00B86DCF"/>
    <w:rsid w:val="00B87BBE"/>
    <w:rsid w:val="00B92B0F"/>
    <w:rsid w:val="00B932D7"/>
    <w:rsid w:val="00B977C7"/>
    <w:rsid w:val="00BA5841"/>
    <w:rsid w:val="00BA5EAC"/>
    <w:rsid w:val="00BA664E"/>
    <w:rsid w:val="00BB11CD"/>
    <w:rsid w:val="00BB37E4"/>
    <w:rsid w:val="00BB4C56"/>
    <w:rsid w:val="00BB56DF"/>
    <w:rsid w:val="00BC0FCC"/>
    <w:rsid w:val="00BC12E4"/>
    <w:rsid w:val="00BC3754"/>
    <w:rsid w:val="00BC5150"/>
    <w:rsid w:val="00BC6235"/>
    <w:rsid w:val="00BC65D8"/>
    <w:rsid w:val="00BC6AA6"/>
    <w:rsid w:val="00BC7093"/>
    <w:rsid w:val="00BC74A6"/>
    <w:rsid w:val="00BD2E40"/>
    <w:rsid w:val="00BD7D80"/>
    <w:rsid w:val="00BE0621"/>
    <w:rsid w:val="00BE2AD1"/>
    <w:rsid w:val="00BE4BEC"/>
    <w:rsid w:val="00BF0929"/>
    <w:rsid w:val="00BF4870"/>
    <w:rsid w:val="00BF5588"/>
    <w:rsid w:val="00C002B8"/>
    <w:rsid w:val="00C02BE2"/>
    <w:rsid w:val="00C03C2B"/>
    <w:rsid w:val="00C11802"/>
    <w:rsid w:val="00C12D52"/>
    <w:rsid w:val="00C17CA5"/>
    <w:rsid w:val="00C25C40"/>
    <w:rsid w:val="00C30F3C"/>
    <w:rsid w:val="00C320F5"/>
    <w:rsid w:val="00C361F1"/>
    <w:rsid w:val="00C4030C"/>
    <w:rsid w:val="00C44E52"/>
    <w:rsid w:val="00C452FB"/>
    <w:rsid w:val="00C50E31"/>
    <w:rsid w:val="00C512C9"/>
    <w:rsid w:val="00C51A53"/>
    <w:rsid w:val="00C52533"/>
    <w:rsid w:val="00C52C7E"/>
    <w:rsid w:val="00C546CF"/>
    <w:rsid w:val="00C56241"/>
    <w:rsid w:val="00C5641C"/>
    <w:rsid w:val="00C56E3E"/>
    <w:rsid w:val="00C628C2"/>
    <w:rsid w:val="00C632E6"/>
    <w:rsid w:val="00C634F4"/>
    <w:rsid w:val="00C65C3F"/>
    <w:rsid w:val="00C679CF"/>
    <w:rsid w:val="00C71CC4"/>
    <w:rsid w:val="00C76A3F"/>
    <w:rsid w:val="00C86B88"/>
    <w:rsid w:val="00C87988"/>
    <w:rsid w:val="00C95E7E"/>
    <w:rsid w:val="00CA24BA"/>
    <w:rsid w:val="00CA72C5"/>
    <w:rsid w:val="00CA74EE"/>
    <w:rsid w:val="00CB0944"/>
    <w:rsid w:val="00CB0C3A"/>
    <w:rsid w:val="00CB49CA"/>
    <w:rsid w:val="00CC2EDD"/>
    <w:rsid w:val="00CC4A04"/>
    <w:rsid w:val="00CC6A43"/>
    <w:rsid w:val="00CD0641"/>
    <w:rsid w:val="00CD0C31"/>
    <w:rsid w:val="00CD119A"/>
    <w:rsid w:val="00CD1BEA"/>
    <w:rsid w:val="00CD203B"/>
    <w:rsid w:val="00CD22D6"/>
    <w:rsid w:val="00CE035F"/>
    <w:rsid w:val="00CE0B91"/>
    <w:rsid w:val="00CE2579"/>
    <w:rsid w:val="00CE4CF9"/>
    <w:rsid w:val="00CF08CA"/>
    <w:rsid w:val="00CF0C6C"/>
    <w:rsid w:val="00CF2EE3"/>
    <w:rsid w:val="00CF3D4C"/>
    <w:rsid w:val="00D03403"/>
    <w:rsid w:val="00D07A27"/>
    <w:rsid w:val="00D07B02"/>
    <w:rsid w:val="00D14D01"/>
    <w:rsid w:val="00D16BEB"/>
    <w:rsid w:val="00D218A2"/>
    <w:rsid w:val="00D22EDE"/>
    <w:rsid w:val="00D24654"/>
    <w:rsid w:val="00D3099B"/>
    <w:rsid w:val="00D31CA3"/>
    <w:rsid w:val="00D35DAE"/>
    <w:rsid w:val="00D36CD0"/>
    <w:rsid w:val="00D37588"/>
    <w:rsid w:val="00D44199"/>
    <w:rsid w:val="00D46BB5"/>
    <w:rsid w:val="00D561D8"/>
    <w:rsid w:val="00D606B1"/>
    <w:rsid w:val="00D608B7"/>
    <w:rsid w:val="00D6250A"/>
    <w:rsid w:val="00D627B8"/>
    <w:rsid w:val="00D648F4"/>
    <w:rsid w:val="00D66ED1"/>
    <w:rsid w:val="00D70201"/>
    <w:rsid w:val="00D702D8"/>
    <w:rsid w:val="00D706C0"/>
    <w:rsid w:val="00D72D2D"/>
    <w:rsid w:val="00D73904"/>
    <w:rsid w:val="00D779F1"/>
    <w:rsid w:val="00D80B0E"/>
    <w:rsid w:val="00D819EB"/>
    <w:rsid w:val="00D81DD8"/>
    <w:rsid w:val="00D90263"/>
    <w:rsid w:val="00D917C6"/>
    <w:rsid w:val="00D92649"/>
    <w:rsid w:val="00D92C39"/>
    <w:rsid w:val="00D946F4"/>
    <w:rsid w:val="00DA3556"/>
    <w:rsid w:val="00DA4332"/>
    <w:rsid w:val="00DB0831"/>
    <w:rsid w:val="00DB0C4F"/>
    <w:rsid w:val="00DB2499"/>
    <w:rsid w:val="00DB4BC9"/>
    <w:rsid w:val="00DC507A"/>
    <w:rsid w:val="00DC63A5"/>
    <w:rsid w:val="00DC70D8"/>
    <w:rsid w:val="00DD065A"/>
    <w:rsid w:val="00DD3681"/>
    <w:rsid w:val="00DD5F21"/>
    <w:rsid w:val="00DD6471"/>
    <w:rsid w:val="00DE0A42"/>
    <w:rsid w:val="00DF3787"/>
    <w:rsid w:val="00DF5647"/>
    <w:rsid w:val="00E00002"/>
    <w:rsid w:val="00E0021A"/>
    <w:rsid w:val="00E106E4"/>
    <w:rsid w:val="00E15BBA"/>
    <w:rsid w:val="00E17B3B"/>
    <w:rsid w:val="00E17F6F"/>
    <w:rsid w:val="00E20654"/>
    <w:rsid w:val="00E24C92"/>
    <w:rsid w:val="00E251BC"/>
    <w:rsid w:val="00E26960"/>
    <w:rsid w:val="00E27B08"/>
    <w:rsid w:val="00E47F10"/>
    <w:rsid w:val="00E5572B"/>
    <w:rsid w:val="00E55B71"/>
    <w:rsid w:val="00E55EE4"/>
    <w:rsid w:val="00E60150"/>
    <w:rsid w:val="00E61E5B"/>
    <w:rsid w:val="00E62E64"/>
    <w:rsid w:val="00E649AB"/>
    <w:rsid w:val="00E652B9"/>
    <w:rsid w:val="00E67FDB"/>
    <w:rsid w:val="00E71C3D"/>
    <w:rsid w:val="00E815B8"/>
    <w:rsid w:val="00E8535F"/>
    <w:rsid w:val="00E85CC3"/>
    <w:rsid w:val="00E925FE"/>
    <w:rsid w:val="00E96F33"/>
    <w:rsid w:val="00EB0DDB"/>
    <w:rsid w:val="00EB1A40"/>
    <w:rsid w:val="00EB220A"/>
    <w:rsid w:val="00EB686A"/>
    <w:rsid w:val="00EB7E87"/>
    <w:rsid w:val="00EC1100"/>
    <w:rsid w:val="00EC288A"/>
    <w:rsid w:val="00EC4002"/>
    <w:rsid w:val="00EC4ED6"/>
    <w:rsid w:val="00ED58E6"/>
    <w:rsid w:val="00EE00EE"/>
    <w:rsid w:val="00EE5F3E"/>
    <w:rsid w:val="00EF0E28"/>
    <w:rsid w:val="00EF4AA1"/>
    <w:rsid w:val="00EF7E20"/>
    <w:rsid w:val="00F063B2"/>
    <w:rsid w:val="00F06E02"/>
    <w:rsid w:val="00F07C01"/>
    <w:rsid w:val="00F1056F"/>
    <w:rsid w:val="00F33299"/>
    <w:rsid w:val="00F332FA"/>
    <w:rsid w:val="00F37D2D"/>
    <w:rsid w:val="00F4196C"/>
    <w:rsid w:val="00F41F39"/>
    <w:rsid w:val="00F51E0B"/>
    <w:rsid w:val="00F520C1"/>
    <w:rsid w:val="00F6168E"/>
    <w:rsid w:val="00F617E1"/>
    <w:rsid w:val="00F75EF5"/>
    <w:rsid w:val="00F75FFA"/>
    <w:rsid w:val="00F762B4"/>
    <w:rsid w:val="00F771B2"/>
    <w:rsid w:val="00F803B7"/>
    <w:rsid w:val="00F823A8"/>
    <w:rsid w:val="00F83A80"/>
    <w:rsid w:val="00F87B12"/>
    <w:rsid w:val="00F94F7F"/>
    <w:rsid w:val="00F95777"/>
    <w:rsid w:val="00FA2F94"/>
    <w:rsid w:val="00FA6F54"/>
    <w:rsid w:val="00FB148E"/>
    <w:rsid w:val="00FB20A7"/>
    <w:rsid w:val="00FB2B66"/>
    <w:rsid w:val="00FC0CF2"/>
    <w:rsid w:val="00FC318F"/>
    <w:rsid w:val="00FC51A7"/>
    <w:rsid w:val="00FC5B09"/>
    <w:rsid w:val="00FD2DDE"/>
    <w:rsid w:val="00FD5950"/>
    <w:rsid w:val="00FE35CA"/>
    <w:rsid w:val="00FE6131"/>
    <w:rsid w:val="00FF47E3"/>
    <w:rsid w:val="00FF6230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74A6"/>
    <w:rPr>
      <w:rFonts w:ascii="Cambria" w:hAnsi="Cambria"/>
      <w:lang w:val="fr-FR"/>
    </w:rPr>
  </w:style>
  <w:style w:type="paragraph" w:styleId="Titre1">
    <w:name w:val="heading 1"/>
    <w:next w:val="Retrait1"/>
    <w:link w:val="Titre1Car"/>
    <w:uiPriority w:val="9"/>
    <w:qFormat/>
    <w:rsid w:val="00AD2389"/>
    <w:pPr>
      <w:keepNext/>
      <w:keepLines/>
      <w:numPr>
        <w:numId w:val="1"/>
      </w:numPr>
      <w:spacing w:before="240" w:after="120" w:line="240" w:lineRule="auto"/>
      <w:ind w:left="425" w:hanging="425"/>
      <w:outlineLvl w:val="0"/>
    </w:pPr>
    <w:rPr>
      <w:rFonts w:ascii="Cambria" w:eastAsiaTheme="majorEastAsia" w:hAnsi="Cambria" w:cstheme="majorBidi"/>
      <w:b/>
      <w:bCs/>
      <w:i/>
      <w:color w:val="000000" w:themeColor="text1"/>
      <w:sz w:val="32"/>
      <w:szCs w:val="28"/>
    </w:rPr>
  </w:style>
  <w:style w:type="paragraph" w:styleId="Titre2">
    <w:name w:val="heading 2"/>
    <w:basedOn w:val="Normal"/>
    <w:next w:val="Retrait2"/>
    <w:link w:val="Titre2Car"/>
    <w:uiPriority w:val="9"/>
    <w:unhideWhenUsed/>
    <w:qFormat/>
    <w:rsid w:val="00AD2389"/>
    <w:pPr>
      <w:numPr>
        <w:ilvl w:val="1"/>
        <w:numId w:val="1"/>
      </w:numPr>
      <w:spacing w:before="240" w:after="120" w:line="240" w:lineRule="auto"/>
      <w:outlineLvl w:val="1"/>
    </w:pPr>
    <w:rPr>
      <w:rFonts w:eastAsiaTheme="majorEastAsia" w:cstheme="majorBidi"/>
      <w:b/>
      <w:bCs/>
      <w:i/>
      <w:color w:val="000000" w:themeColor="text1"/>
      <w:sz w:val="28"/>
      <w:szCs w:val="26"/>
    </w:rPr>
  </w:style>
  <w:style w:type="paragraph" w:styleId="Titre3">
    <w:name w:val="heading 3"/>
    <w:basedOn w:val="Normal"/>
    <w:next w:val="Retrait3"/>
    <w:link w:val="Titre3Car"/>
    <w:uiPriority w:val="9"/>
    <w:unhideWhenUsed/>
    <w:qFormat/>
    <w:rsid w:val="00AD2389"/>
    <w:pPr>
      <w:keepNext/>
      <w:keepLines/>
      <w:numPr>
        <w:ilvl w:val="2"/>
        <w:numId w:val="1"/>
      </w:numPr>
      <w:spacing w:before="240" w:after="120" w:line="240" w:lineRule="auto"/>
      <w:outlineLvl w:val="2"/>
    </w:pPr>
    <w:rPr>
      <w:rFonts w:eastAsiaTheme="majorEastAsia" w:cstheme="majorBidi"/>
      <w:b/>
      <w:bCs/>
      <w:i/>
      <w:color w:val="000000" w:themeColor="text1"/>
      <w:sz w:val="24"/>
    </w:rPr>
  </w:style>
  <w:style w:type="paragraph" w:styleId="Titre4">
    <w:name w:val="heading 4"/>
    <w:basedOn w:val="Normal"/>
    <w:next w:val="Retrait4"/>
    <w:link w:val="Titre4Car"/>
    <w:uiPriority w:val="9"/>
    <w:unhideWhenUsed/>
    <w:qFormat/>
    <w:rsid w:val="00234836"/>
    <w:pPr>
      <w:keepNext/>
      <w:keepLines/>
      <w:numPr>
        <w:numId w:val="2"/>
      </w:numPr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025B7"/>
    <w:pPr>
      <w:keepNext/>
      <w:keepLines/>
      <w:numPr>
        <w:numId w:val="3"/>
      </w:numPr>
      <w:spacing w:before="240" w:after="120" w:line="240" w:lineRule="auto"/>
      <w:ind w:left="714" w:hanging="357"/>
      <w:outlineLvl w:val="4"/>
    </w:pPr>
    <w:rPr>
      <w:rFonts w:ascii="Arial" w:eastAsiaTheme="majorEastAsia" w:hAnsi="Arial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E55B7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rsid w:val="00E55B7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rsid w:val="00E55B7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0B5D"/>
    <w:pPr>
      <w:keepNext/>
      <w:keepLines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FA3A1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1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17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94F7F"/>
    <w:pPr>
      <w:tabs>
        <w:tab w:val="center" w:pos="4536"/>
        <w:tab w:val="right" w:pos="9072"/>
      </w:tabs>
      <w:spacing w:after="0" w:line="240" w:lineRule="auto"/>
    </w:pPr>
    <w:rPr>
      <w:rFonts w:ascii="Arial" w:hAnsi="Arial"/>
    </w:rPr>
  </w:style>
  <w:style w:type="character" w:customStyle="1" w:styleId="En-tteCar">
    <w:name w:val="En-tête Car"/>
    <w:basedOn w:val="Policepardfaut"/>
    <w:link w:val="En-tte"/>
    <w:uiPriority w:val="99"/>
    <w:rsid w:val="00F94F7F"/>
    <w:rPr>
      <w:rFonts w:ascii="Arial" w:hAnsi="Arial"/>
    </w:rPr>
  </w:style>
  <w:style w:type="paragraph" w:styleId="Pieddepage">
    <w:name w:val="footer"/>
    <w:basedOn w:val="Normal"/>
    <w:link w:val="PieddepageCar"/>
    <w:unhideWhenUsed/>
    <w:rsid w:val="00F94F7F"/>
    <w:pPr>
      <w:tabs>
        <w:tab w:val="center" w:pos="4536"/>
        <w:tab w:val="right" w:pos="9072"/>
      </w:tabs>
      <w:spacing w:after="0" w:line="240" w:lineRule="auto"/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F94F7F"/>
    <w:rPr>
      <w:rFonts w:ascii="Arial" w:hAnsi="Arial"/>
    </w:rPr>
  </w:style>
  <w:style w:type="character" w:customStyle="1" w:styleId="Titre1Car">
    <w:name w:val="Titre 1 Car"/>
    <w:basedOn w:val="Policepardfaut"/>
    <w:link w:val="Titre1"/>
    <w:uiPriority w:val="9"/>
    <w:rsid w:val="00AD2389"/>
    <w:rPr>
      <w:rFonts w:ascii="Cambria" w:eastAsiaTheme="majorEastAsia" w:hAnsi="Cambria" w:cstheme="majorBidi"/>
      <w:b/>
      <w:bCs/>
      <w:i/>
      <w:color w:val="000000" w:themeColor="text1"/>
      <w:sz w:val="32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F627B"/>
    <w:pPr>
      <w:tabs>
        <w:tab w:val="left" w:pos="426"/>
        <w:tab w:val="right" w:leader="dot" w:pos="8777"/>
      </w:tabs>
      <w:spacing w:after="100"/>
    </w:pPr>
    <w:rPr>
      <w:rFonts w:eastAsiaTheme="minorEastAsia"/>
      <w:b/>
      <w:noProof/>
      <w:lang w:eastAsia="fr-CH"/>
    </w:rPr>
  </w:style>
  <w:style w:type="paragraph" w:styleId="Paragraphedeliste">
    <w:name w:val="List Paragraph"/>
    <w:basedOn w:val="Normal"/>
    <w:uiPriority w:val="34"/>
    <w:qFormat/>
    <w:rsid w:val="00BB37E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D2389"/>
    <w:rPr>
      <w:rFonts w:ascii="Cambria" w:eastAsiaTheme="majorEastAsia" w:hAnsi="Cambria" w:cstheme="majorBidi"/>
      <w:b/>
      <w:bCs/>
      <w:i/>
      <w:color w:val="000000" w:themeColor="text1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AF627B"/>
    <w:pPr>
      <w:tabs>
        <w:tab w:val="left" w:pos="851"/>
        <w:tab w:val="right" w:leader="dot" w:pos="8777"/>
      </w:tabs>
      <w:spacing w:after="100"/>
      <w:ind w:left="142"/>
    </w:pPr>
    <w:rPr>
      <w:rFonts w:eastAsiaTheme="minorEastAsia"/>
      <w:noProof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5C73"/>
    <w:pPr>
      <w:outlineLvl w:val="9"/>
    </w:pPr>
    <w:rPr>
      <w:lang w:eastAsia="fr-CH"/>
    </w:rPr>
  </w:style>
  <w:style w:type="character" w:styleId="Lienhypertexte">
    <w:name w:val="Hyperlink"/>
    <w:basedOn w:val="Policepardfaut"/>
    <w:uiPriority w:val="99"/>
    <w:unhideWhenUsed/>
    <w:rsid w:val="00AF627B"/>
    <w:rPr>
      <w:rFonts w:ascii="Arial" w:hAnsi="Arial"/>
      <w:b w:val="0"/>
      <w:color w:val="auto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D2389"/>
    <w:rPr>
      <w:rFonts w:ascii="Cambria" w:eastAsiaTheme="majorEastAsia" w:hAnsi="Cambria" w:cstheme="majorBidi"/>
      <w:b/>
      <w:bCs/>
      <w:i/>
      <w:color w:val="000000" w:themeColor="text1"/>
      <w:sz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AF627B"/>
    <w:pPr>
      <w:tabs>
        <w:tab w:val="left" w:pos="1276"/>
        <w:tab w:val="right" w:leader="dot" w:pos="8777"/>
      </w:tabs>
      <w:spacing w:after="100"/>
      <w:ind w:left="426"/>
    </w:pPr>
    <w:rPr>
      <w:rFonts w:eastAsiaTheme="minorEastAsia"/>
      <w:noProof/>
      <w:lang w:eastAsia="fr-CH"/>
    </w:rPr>
  </w:style>
  <w:style w:type="character" w:customStyle="1" w:styleId="Titre4Car">
    <w:name w:val="Titre 4 Car"/>
    <w:basedOn w:val="Policepardfaut"/>
    <w:link w:val="Titre4"/>
    <w:uiPriority w:val="9"/>
    <w:rsid w:val="00234836"/>
    <w:rPr>
      <w:rFonts w:ascii="Arial" w:eastAsiaTheme="majorEastAsia" w:hAnsi="Arial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8025B7"/>
    <w:rPr>
      <w:rFonts w:ascii="Arial" w:eastAsiaTheme="majorEastAsia" w:hAnsi="Arial" w:cstheme="majorBidi"/>
    </w:rPr>
  </w:style>
  <w:style w:type="character" w:customStyle="1" w:styleId="Titre6Car">
    <w:name w:val="Titre 6 Car"/>
    <w:basedOn w:val="Policepardfaut"/>
    <w:link w:val="Titre6"/>
    <w:uiPriority w:val="9"/>
    <w:rsid w:val="00E55B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E55B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E55B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0B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shd w:val="clear" w:color="auto" w:fill="FFA3A1"/>
      <w:lang w:val="fr-FR"/>
    </w:rPr>
  </w:style>
  <w:style w:type="paragraph" w:customStyle="1" w:styleId="Retrait1">
    <w:name w:val="Retrait 1"/>
    <w:basedOn w:val="Normal"/>
    <w:qFormat/>
    <w:rsid w:val="00AD2389"/>
    <w:pPr>
      <w:ind w:left="426"/>
      <w:jc w:val="both"/>
    </w:pPr>
  </w:style>
  <w:style w:type="paragraph" w:customStyle="1" w:styleId="Retrait2">
    <w:name w:val="Retrait 2"/>
    <w:basedOn w:val="Normal"/>
    <w:qFormat/>
    <w:rsid w:val="00AD2389"/>
    <w:pPr>
      <w:ind w:left="567"/>
      <w:jc w:val="both"/>
    </w:pPr>
    <w:rPr>
      <w:rFonts w:cs="Arial"/>
    </w:rPr>
  </w:style>
  <w:style w:type="paragraph" w:customStyle="1" w:styleId="Retrait3">
    <w:name w:val="Retrait 3"/>
    <w:basedOn w:val="Normal"/>
    <w:qFormat/>
    <w:rsid w:val="00AD2389"/>
    <w:pPr>
      <w:ind w:left="714"/>
      <w:jc w:val="both"/>
    </w:pPr>
  </w:style>
  <w:style w:type="paragraph" w:customStyle="1" w:styleId="Retrait4">
    <w:name w:val="Retrait 4"/>
    <w:basedOn w:val="Normal"/>
    <w:qFormat/>
    <w:rsid w:val="00AD2389"/>
    <w:pPr>
      <w:ind w:left="709"/>
      <w:jc w:val="both"/>
    </w:pPr>
  </w:style>
  <w:style w:type="table" w:styleId="Grilledutableau">
    <w:name w:val="Table Grid"/>
    <w:basedOn w:val="TableauNormal"/>
    <w:uiPriority w:val="39"/>
    <w:rsid w:val="00BF0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3C3BA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1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10DD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Emphaseple">
    <w:name w:val="Subtle Emphasis"/>
    <w:aliases w:val="Yellow"/>
    <w:basedOn w:val="Policepardfaut"/>
    <w:uiPriority w:val="19"/>
    <w:qFormat/>
    <w:rsid w:val="000177FB"/>
    <w:rPr>
      <w:rFonts w:asciiTheme="majorHAnsi" w:hAnsiTheme="majorHAnsi"/>
      <w:i/>
      <w:iCs/>
      <w:color w:val="auto"/>
    </w:rPr>
  </w:style>
  <w:style w:type="paragraph" w:styleId="Sansinterligne">
    <w:name w:val="No Spacing"/>
    <w:basedOn w:val="PrformatHTML"/>
    <w:uiPriority w:val="1"/>
    <w:qFormat/>
    <w:rsid w:val="000177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line="276" w:lineRule="auto"/>
      <w:ind w:left="425"/>
    </w:pPr>
    <w:rPr>
      <w:rFonts w:ascii="Courier" w:hAnsi="Courier"/>
    </w:rPr>
  </w:style>
  <w:style w:type="paragraph" w:styleId="Lgende">
    <w:name w:val="caption"/>
    <w:basedOn w:val="Normal"/>
    <w:next w:val="Normal"/>
    <w:uiPriority w:val="35"/>
    <w:unhideWhenUsed/>
    <w:qFormat/>
    <w:rsid w:val="00F520C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cestring">
    <w:name w:val="ace_string"/>
    <w:basedOn w:val="Policepardfaut"/>
    <w:rsid w:val="00831DC9"/>
  </w:style>
  <w:style w:type="character" w:styleId="CodeHTML">
    <w:name w:val="HTML Code"/>
    <w:basedOn w:val="Policepardfaut"/>
    <w:uiPriority w:val="99"/>
    <w:semiHidden/>
    <w:unhideWhenUsed/>
    <w:rsid w:val="00D702D8"/>
    <w:rPr>
      <w:rFonts w:ascii="Courier New" w:eastAsia="Times New Roman" w:hAnsi="Courier New" w:cs="Courier New"/>
      <w:sz w:val="20"/>
      <w:szCs w:val="20"/>
    </w:rPr>
  </w:style>
  <w:style w:type="character" w:customStyle="1" w:styleId="acemeta">
    <w:name w:val="ace_meta"/>
    <w:basedOn w:val="Policepardfaut"/>
    <w:rsid w:val="00D702D8"/>
  </w:style>
  <w:style w:type="character" w:customStyle="1" w:styleId="aceentity">
    <w:name w:val="ace_entity"/>
    <w:basedOn w:val="Policepardfaut"/>
    <w:rsid w:val="00D702D8"/>
  </w:style>
  <w:style w:type="character" w:customStyle="1" w:styleId="acekeyword">
    <w:name w:val="ace_keyword"/>
    <w:basedOn w:val="Policepardfaut"/>
    <w:rsid w:val="00D702D8"/>
  </w:style>
  <w:style w:type="character" w:styleId="lev">
    <w:name w:val="Strong"/>
    <w:basedOn w:val="Policepardfaut"/>
    <w:uiPriority w:val="22"/>
    <w:qFormat/>
    <w:rsid w:val="001E783C"/>
  </w:style>
  <w:style w:type="paragraph" w:customStyle="1" w:styleId="DecimalAligned">
    <w:name w:val="Decimal Aligned"/>
    <w:basedOn w:val="Normal"/>
    <w:uiPriority w:val="40"/>
    <w:qFormat/>
    <w:rsid w:val="00914987"/>
    <w:pPr>
      <w:tabs>
        <w:tab w:val="decimal" w:pos="360"/>
      </w:tabs>
    </w:pPr>
    <w:rPr>
      <w:lang w:eastAsia="fr-CH"/>
    </w:rPr>
  </w:style>
  <w:style w:type="paragraph" w:styleId="Notedebasdepage">
    <w:name w:val="footnote text"/>
    <w:basedOn w:val="Normal"/>
    <w:link w:val="NotedebasdepageCar"/>
    <w:uiPriority w:val="99"/>
    <w:unhideWhenUsed/>
    <w:rsid w:val="00914987"/>
    <w:pPr>
      <w:spacing w:after="0" w:line="240" w:lineRule="auto"/>
    </w:pPr>
    <w:rPr>
      <w:rFonts w:eastAsiaTheme="minorEastAsia"/>
      <w:sz w:val="20"/>
      <w:szCs w:val="20"/>
      <w:lang w:eastAsia="fr-CH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914987"/>
    <w:rPr>
      <w:rFonts w:eastAsiaTheme="minorEastAsia"/>
      <w:sz w:val="20"/>
      <w:szCs w:val="20"/>
      <w:lang w:eastAsia="fr-CH"/>
    </w:rPr>
  </w:style>
  <w:style w:type="table" w:styleId="Trameclaire-Accent1">
    <w:name w:val="Light Shading Accent 1"/>
    <w:basedOn w:val="TableauNormal"/>
    <w:uiPriority w:val="60"/>
    <w:rsid w:val="00914987"/>
    <w:pPr>
      <w:spacing w:after="0" w:line="240" w:lineRule="auto"/>
    </w:pPr>
    <w:rPr>
      <w:rFonts w:eastAsiaTheme="minorEastAsia"/>
      <w:color w:val="365F91" w:themeColor="accent1" w:themeShade="BF"/>
      <w:lang w:eastAsia="fr-CH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Rvision">
    <w:name w:val="Revision"/>
    <w:hidden/>
    <w:uiPriority w:val="99"/>
    <w:semiHidden/>
    <w:rsid w:val="00AD2389"/>
    <w:pPr>
      <w:spacing w:after="0" w:line="240" w:lineRule="auto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D2389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D2389"/>
    <w:rPr>
      <w:rFonts w:ascii="Lucida Grande" w:hAnsi="Lucida Grande" w:cs="Lucida Grande"/>
      <w:sz w:val="24"/>
      <w:szCs w:val="24"/>
    </w:rPr>
  </w:style>
  <w:style w:type="paragraph" w:styleId="Titre">
    <w:name w:val="Title"/>
    <w:aliases w:val="Code"/>
    <w:basedOn w:val="Normal"/>
    <w:next w:val="Retrait1"/>
    <w:link w:val="TitreCar"/>
    <w:uiPriority w:val="10"/>
    <w:qFormat/>
    <w:rsid w:val="002E09D2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D9D9D9" w:themeFill="background1" w:themeFillShade="D9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reCar">
    <w:name w:val="Titre Car"/>
    <w:aliases w:val="Code Car"/>
    <w:basedOn w:val="Policepardfaut"/>
    <w:link w:val="Titre"/>
    <w:uiPriority w:val="10"/>
    <w:rsid w:val="002E09D2"/>
    <w:rPr>
      <w:rFonts w:asciiTheme="majorHAnsi" w:eastAsiaTheme="majorEastAsia" w:hAnsiTheme="majorHAnsi" w:cstheme="majorBidi"/>
      <w:spacing w:val="-10"/>
      <w:kern w:val="28"/>
      <w:szCs w:val="56"/>
      <w:shd w:val="clear" w:color="auto" w:fill="D9D9D9" w:themeFill="background1" w:themeFillShade="D9"/>
      <w:lang w:val="fr-FR"/>
    </w:rPr>
  </w:style>
  <w:style w:type="character" w:styleId="Accentuation">
    <w:name w:val="Emphasis"/>
    <w:basedOn w:val="Policepardfaut"/>
    <w:uiPriority w:val="20"/>
    <w:qFormat/>
    <w:rsid w:val="00661C75"/>
    <w:rPr>
      <w:i/>
      <w:iCs/>
    </w:rPr>
  </w:style>
  <w:style w:type="table" w:styleId="TableauGrille4-Accentuation1">
    <w:name w:val="Grid Table 4 Accent 1"/>
    <w:basedOn w:val="TableauNormal"/>
    <w:uiPriority w:val="49"/>
    <w:rsid w:val="00E0000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quora.com/What-is-golang-good-for" TargetMode="Externa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B2FF1-4E5E-4146-899B-D39225FF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1484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Xpert Technologies</dc:creator>
  <cp:lastModifiedBy>Cédric Ackermann</cp:lastModifiedBy>
  <cp:revision>95</cp:revision>
  <cp:lastPrinted>2014-10-01T13:44:00Z</cp:lastPrinted>
  <dcterms:created xsi:type="dcterms:W3CDTF">2017-05-19T09:38:00Z</dcterms:created>
  <dcterms:modified xsi:type="dcterms:W3CDTF">2017-06-04T13:16:00Z</dcterms:modified>
</cp:coreProperties>
</file>